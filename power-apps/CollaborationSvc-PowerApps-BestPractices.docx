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31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2551"/>
      </w:tblGrid>
      <w:tr w:rsidR="00DD5D7D" w:rsidRPr="00975496" w14:paraId="28C9A99D" w14:textId="77777777" w:rsidTr="006F70DD">
        <w:tc>
          <w:tcPr>
            <w:tcW w:w="7763" w:type="dxa"/>
            <w:shd w:val="clear" w:color="auto" w:fill="D9E2F3" w:themeFill="accent1" w:themeFillTint="33"/>
          </w:tcPr>
          <w:p w14:paraId="207CCB64" w14:textId="6DDEFDD7" w:rsidR="00DD5D7D" w:rsidRPr="00975496" w:rsidRDefault="00DD5D7D" w:rsidP="006F70DD">
            <w:pPr>
              <w:pStyle w:val="BodyText"/>
              <w:rPr>
                <w:rFonts w:ascii="Frutiger 45 Light" w:hAnsi="Frutiger 45 Light" w:cs="Times New Roman"/>
                <w:noProof/>
                <w:sz w:val="24"/>
                <w:lang w:val="en-GB"/>
              </w:rPr>
            </w:pPr>
            <w:bookmarkStart w:id="0" w:name="_Hlk44053374"/>
            <w:bookmarkEnd w:id="0"/>
            <w:r>
              <w:rPr>
                <w:b/>
                <w:bCs/>
                <w:sz w:val="40"/>
                <w:szCs w:val="40"/>
              </w:rPr>
              <w:t>ZNA</w:t>
            </w:r>
            <w:r w:rsidR="0091159A">
              <w:rPr>
                <w:b/>
                <w:bCs/>
                <w:sz w:val="40"/>
                <w:szCs w:val="40"/>
              </w:rPr>
              <w:t xml:space="preserve"> Collaboration Services</w:t>
            </w:r>
            <w:r>
              <w:rPr>
                <w:b/>
                <w:bCs/>
                <w:sz w:val="40"/>
                <w:szCs w:val="40"/>
              </w:rPr>
              <w:t xml:space="preserve"> </w:t>
            </w:r>
            <w:r w:rsidRPr="003D01B7">
              <w:rPr>
                <w:b/>
                <w:bCs/>
                <w:sz w:val="40"/>
                <w:szCs w:val="40"/>
              </w:rPr>
              <w:t>Best Practices for Power Apps</w:t>
            </w:r>
          </w:p>
        </w:tc>
        <w:tc>
          <w:tcPr>
            <w:tcW w:w="2551" w:type="dxa"/>
          </w:tcPr>
          <w:p w14:paraId="6E936D01" w14:textId="7C18616D" w:rsidR="00DD5D7D" w:rsidRPr="00975496" w:rsidRDefault="00DD5D7D" w:rsidP="006F70DD">
            <w:pPr>
              <w:pStyle w:val="BodyText"/>
              <w:jc w:val="center"/>
              <w:rPr>
                <w:rFonts w:ascii="Frutiger 45 Light" w:hAnsi="Frutiger 45 Light" w:cs="Times New Roman"/>
                <w:noProof/>
                <w:sz w:val="24"/>
              </w:rPr>
            </w:pPr>
          </w:p>
        </w:tc>
      </w:tr>
    </w:tbl>
    <w:p w14:paraId="4D6D2DE4" w14:textId="2C747779" w:rsidR="00133190" w:rsidRDefault="00133190" w:rsidP="003D01B7">
      <w:pPr>
        <w:ind w:left="720" w:hanging="360"/>
        <w:jc w:val="center"/>
        <w:rPr>
          <w:b/>
          <w:bCs/>
          <w:sz w:val="40"/>
          <w:szCs w:val="40"/>
        </w:rPr>
      </w:pPr>
    </w:p>
    <w:p w14:paraId="1D79E1E1" w14:textId="77777777" w:rsidR="00D46380" w:rsidRDefault="00D46380" w:rsidP="00D46380">
      <w:pPr>
        <w:rPr>
          <w:rStyle w:val="TOCNumberChar"/>
          <w:rFonts w:ascii="Frutiger 45 Light" w:eastAsia="Frutiger 45 Light" w:hAnsi="Frutiger 45 Light" w:cs="Frutiger 45 Light"/>
          <w:b/>
          <w:bCs/>
          <w:color w:val="auto"/>
          <w:sz w:val="20"/>
          <w:szCs w:val="20"/>
        </w:rPr>
      </w:pPr>
    </w:p>
    <w:p w14:paraId="67DB3879" w14:textId="77777777" w:rsidR="00D46380" w:rsidRPr="00D46380" w:rsidRDefault="00D46380" w:rsidP="00D46380">
      <w:pPr>
        <w:rPr>
          <w:rStyle w:val="TOCNumberChar"/>
          <w:rFonts w:ascii="Frutiger 45 Light" w:eastAsia="Frutiger 45 Light" w:hAnsi="Frutiger 45 Light" w:cs="Frutiger 45 Light"/>
          <w:b/>
          <w:bCs/>
          <w:color w:val="auto"/>
          <w:sz w:val="20"/>
          <w:szCs w:val="20"/>
        </w:rPr>
      </w:pPr>
      <w:r w:rsidRPr="00D46380">
        <w:rPr>
          <w:rStyle w:val="TOCNumberChar"/>
          <w:rFonts w:ascii="Frutiger 45 Light" w:eastAsia="Frutiger 45 Light" w:hAnsi="Frutiger 45 Light" w:cs="Frutiger 45 Light"/>
          <w:b/>
          <w:bCs/>
          <w:color w:val="auto"/>
          <w:sz w:val="20"/>
          <w:szCs w:val="20"/>
        </w:rPr>
        <w:t>Authors:</w:t>
      </w:r>
    </w:p>
    <w:p w14:paraId="60125B96" w14:textId="77777777" w:rsidR="00D46380" w:rsidRPr="00D46380" w:rsidRDefault="00D46380" w:rsidP="00D46380">
      <w:pPr>
        <w:rPr>
          <w:rStyle w:val="TOCNumberChar"/>
          <w:rFonts w:ascii="Frutiger 45 Light" w:eastAsia="Frutiger 45 Light" w:hAnsi="Frutiger 45 Light" w:cs="Frutiger 45 Light"/>
          <w:b/>
          <w:bCs/>
          <w:color w:val="auto"/>
          <w:sz w:val="20"/>
          <w:szCs w:val="20"/>
        </w:rPr>
      </w:pPr>
      <w:r w:rsidRPr="00D46380">
        <w:rPr>
          <w:rStyle w:val="TOCNumberChar"/>
          <w:rFonts w:eastAsia="Frutiger 45 Light" w:cs="Frutiger 45 Light"/>
          <w:bCs/>
          <w:color w:val="auto"/>
        </w:rPr>
        <w:t>Linda Frazier; Swati Singh</w:t>
      </w:r>
    </w:p>
    <w:p w14:paraId="3B507D55" w14:textId="77777777" w:rsidR="00D46380" w:rsidRPr="00D46380" w:rsidRDefault="00D46380" w:rsidP="00D46380">
      <w:pPr>
        <w:pStyle w:val="VolumeandIssue"/>
        <w:jc w:val="left"/>
        <w:rPr>
          <w:rFonts w:ascii="Frutiger 45 Light" w:hAnsi="Frutiger 45 Light" w:cs="Times New Roman"/>
          <w:b w:val="0"/>
          <w:noProof/>
          <w:color w:val="auto"/>
          <w:spacing w:val="0"/>
          <w:sz w:val="20"/>
        </w:rPr>
      </w:pPr>
    </w:p>
    <w:p w14:paraId="19E4F8AD" w14:textId="77777777" w:rsidR="00D46380" w:rsidRPr="00D46380" w:rsidRDefault="00D46380" w:rsidP="00D46380">
      <w:pPr>
        <w:pStyle w:val="VolumeandIssue"/>
        <w:jc w:val="left"/>
        <w:rPr>
          <w:rFonts w:ascii="Frutiger 45 Light" w:hAnsi="Frutiger 45 Light" w:cs="Times New Roman"/>
          <w:b w:val="0"/>
          <w:noProof/>
          <w:color w:val="auto"/>
          <w:spacing w:val="0"/>
          <w:sz w:val="20"/>
        </w:rPr>
      </w:pPr>
    </w:p>
    <w:p w14:paraId="0024D3AD" w14:textId="77777777" w:rsidR="00D46380" w:rsidRPr="00D46380" w:rsidRDefault="00D46380" w:rsidP="00D46380">
      <w:pPr>
        <w:pStyle w:val="VolumeandIssue"/>
        <w:jc w:val="left"/>
        <w:rPr>
          <w:rFonts w:ascii="Frutiger 45 Light" w:hAnsi="Frutiger 45 Light" w:cs="Times New Roman"/>
          <w:b w:val="0"/>
          <w:noProof/>
          <w:color w:val="auto"/>
          <w:spacing w:val="0"/>
          <w:sz w:val="20"/>
        </w:rPr>
      </w:pPr>
    </w:p>
    <w:p w14:paraId="1FD94A9F" w14:textId="279C4D33" w:rsidR="00D46380" w:rsidRPr="00D46380" w:rsidRDefault="00D46380" w:rsidP="00D46380">
      <w:pPr>
        <w:rPr>
          <w:rStyle w:val="TOCNumberChar"/>
          <w:rFonts w:ascii="Frutiger 45 Light" w:eastAsia="Frutiger 45 Light" w:hAnsi="Frutiger 45 Light" w:cs="Frutiger 45 Light"/>
          <w:b/>
          <w:bCs/>
          <w:color w:val="auto"/>
          <w:sz w:val="20"/>
          <w:szCs w:val="20"/>
        </w:rPr>
      </w:pPr>
      <w:r w:rsidRPr="00D46380">
        <w:rPr>
          <w:rStyle w:val="TOCNumberChar"/>
          <w:rFonts w:ascii="Frutiger 45 Light" w:eastAsia="Frutiger 45 Light" w:hAnsi="Frutiger 45 Light" w:cs="Frutiger 45 Light"/>
          <w:b/>
          <w:bCs/>
          <w:color w:val="auto"/>
          <w:sz w:val="20"/>
          <w:szCs w:val="20"/>
        </w:rPr>
        <w:t>Contributor</w:t>
      </w:r>
      <w:r>
        <w:rPr>
          <w:rStyle w:val="TOCNumberChar"/>
          <w:rFonts w:ascii="Frutiger 45 Light" w:eastAsia="Frutiger 45 Light" w:hAnsi="Frutiger 45 Light" w:cs="Frutiger 45 Light"/>
          <w:b/>
          <w:bCs/>
          <w:color w:val="auto"/>
          <w:sz w:val="20"/>
          <w:szCs w:val="20"/>
        </w:rPr>
        <w:t>s</w:t>
      </w:r>
      <w:r w:rsidRPr="00D46380">
        <w:rPr>
          <w:rStyle w:val="TOCNumberChar"/>
          <w:rFonts w:ascii="Frutiger 45 Light" w:eastAsia="Frutiger 45 Light" w:hAnsi="Frutiger 45 Light" w:cs="Frutiger 45 Light"/>
          <w:b/>
          <w:bCs/>
          <w:color w:val="auto"/>
          <w:sz w:val="20"/>
          <w:szCs w:val="20"/>
        </w:rPr>
        <w:t>:</w:t>
      </w:r>
    </w:p>
    <w:p w14:paraId="6E108722" w14:textId="77777777" w:rsidR="00D46380" w:rsidRPr="00D46380" w:rsidRDefault="00D46380" w:rsidP="00D46380">
      <w:pPr>
        <w:rPr>
          <w:rStyle w:val="TOCNumberChar"/>
          <w:rFonts w:ascii="Frutiger 45 Light" w:eastAsia="Frutiger 45 Light" w:hAnsi="Frutiger 45 Light" w:cs="Frutiger 45 Light"/>
          <w:b/>
          <w:bCs/>
          <w:color w:val="auto"/>
          <w:sz w:val="20"/>
          <w:szCs w:val="20"/>
        </w:rPr>
      </w:pPr>
      <w:r w:rsidRPr="00D46380">
        <w:rPr>
          <w:rStyle w:val="TOCNumberChar"/>
          <w:rFonts w:eastAsia="Frutiger 45 Light" w:cs="Frutiger 45 Light"/>
          <w:b/>
          <w:bCs/>
          <w:color w:val="auto"/>
        </w:rPr>
        <w:t>Andrew Groninger; Andy Kunz;</w:t>
      </w:r>
      <w:r w:rsidRPr="00D46380">
        <w:rPr>
          <w:rStyle w:val="TOCNumberChar"/>
          <w:rFonts w:eastAsia="Frutiger 45 Light" w:cs="Frutiger 45 Light"/>
          <w:b/>
          <w:color w:val="auto"/>
        </w:rPr>
        <w:t xml:space="preserve"> Michael Wolff</w:t>
      </w:r>
    </w:p>
    <w:p w14:paraId="372C8DA0" w14:textId="77777777" w:rsidR="005F48C2" w:rsidRDefault="005F48C2" w:rsidP="003D01B7">
      <w:pPr>
        <w:ind w:left="720" w:hanging="360"/>
        <w:jc w:val="center"/>
        <w:rPr>
          <w:b/>
          <w:bCs/>
          <w:sz w:val="40"/>
          <w:szCs w:val="40"/>
        </w:rPr>
      </w:pPr>
    </w:p>
    <w:p w14:paraId="548B78D9" w14:textId="77777777" w:rsidR="005F48C2" w:rsidRDefault="005F48C2" w:rsidP="003D01B7">
      <w:pPr>
        <w:ind w:left="720" w:hanging="360"/>
        <w:jc w:val="center"/>
        <w:rPr>
          <w:b/>
          <w:bCs/>
          <w:sz w:val="40"/>
          <w:szCs w:val="40"/>
        </w:rPr>
      </w:pPr>
    </w:p>
    <w:p w14:paraId="1641E695" w14:textId="77777777" w:rsidR="005F48C2" w:rsidRDefault="005F48C2" w:rsidP="003D01B7">
      <w:pPr>
        <w:ind w:left="720" w:hanging="360"/>
        <w:jc w:val="center"/>
        <w:rPr>
          <w:b/>
          <w:bCs/>
          <w:sz w:val="40"/>
          <w:szCs w:val="40"/>
        </w:rPr>
      </w:pPr>
    </w:p>
    <w:p w14:paraId="6813A335" w14:textId="77777777" w:rsidR="005F48C2" w:rsidRDefault="005F48C2" w:rsidP="003D01B7">
      <w:pPr>
        <w:ind w:left="720" w:hanging="360"/>
        <w:jc w:val="center"/>
        <w:rPr>
          <w:b/>
          <w:bCs/>
          <w:sz w:val="40"/>
          <w:szCs w:val="40"/>
        </w:rPr>
      </w:pPr>
    </w:p>
    <w:p w14:paraId="5D3150FE" w14:textId="77777777" w:rsidR="005F48C2" w:rsidRDefault="005F48C2" w:rsidP="003D01B7">
      <w:pPr>
        <w:ind w:left="720" w:hanging="360"/>
        <w:jc w:val="center"/>
        <w:rPr>
          <w:b/>
          <w:bCs/>
          <w:sz w:val="40"/>
          <w:szCs w:val="40"/>
        </w:rPr>
      </w:pPr>
    </w:p>
    <w:p w14:paraId="4E5C047C" w14:textId="77777777" w:rsidR="005F48C2" w:rsidRDefault="005F48C2" w:rsidP="003D01B7">
      <w:pPr>
        <w:ind w:left="720" w:hanging="360"/>
        <w:jc w:val="center"/>
        <w:rPr>
          <w:b/>
          <w:bCs/>
          <w:sz w:val="40"/>
          <w:szCs w:val="40"/>
        </w:rPr>
      </w:pPr>
    </w:p>
    <w:p w14:paraId="1057B931" w14:textId="77777777" w:rsidR="005F48C2" w:rsidRDefault="005F48C2" w:rsidP="003D01B7">
      <w:pPr>
        <w:ind w:left="720" w:hanging="360"/>
        <w:jc w:val="center"/>
        <w:rPr>
          <w:b/>
          <w:bCs/>
          <w:sz w:val="40"/>
          <w:szCs w:val="40"/>
        </w:rPr>
      </w:pPr>
    </w:p>
    <w:p w14:paraId="0D6213D8" w14:textId="77777777" w:rsidR="005F48C2" w:rsidRDefault="005F48C2" w:rsidP="003D01B7">
      <w:pPr>
        <w:ind w:left="720" w:hanging="360"/>
        <w:jc w:val="center"/>
        <w:rPr>
          <w:b/>
          <w:bCs/>
          <w:sz w:val="40"/>
          <w:szCs w:val="40"/>
        </w:rPr>
      </w:pPr>
    </w:p>
    <w:p w14:paraId="427469B5" w14:textId="77777777" w:rsidR="005F48C2" w:rsidRDefault="005F48C2" w:rsidP="003D01B7">
      <w:pPr>
        <w:ind w:left="720" w:hanging="360"/>
        <w:jc w:val="center"/>
        <w:rPr>
          <w:b/>
          <w:bCs/>
          <w:sz w:val="40"/>
          <w:szCs w:val="40"/>
        </w:rPr>
      </w:pPr>
    </w:p>
    <w:p w14:paraId="5C318E69" w14:textId="77777777" w:rsidR="005F48C2" w:rsidRDefault="005F48C2" w:rsidP="003D01B7">
      <w:pPr>
        <w:ind w:left="720" w:hanging="360"/>
        <w:jc w:val="center"/>
        <w:rPr>
          <w:b/>
          <w:bCs/>
          <w:sz w:val="40"/>
          <w:szCs w:val="40"/>
        </w:rPr>
      </w:pPr>
    </w:p>
    <w:p w14:paraId="1CBEFC3D" w14:textId="77777777" w:rsidR="005F48C2" w:rsidRDefault="005F48C2" w:rsidP="003D01B7">
      <w:pPr>
        <w:ind w:left="720" w:hanging="360"/>
        <w:jc w:val="center"/>
        <w:rPr>
          <w:b/>
          <w:bCs/>
          <w:sz w:val="40"/>
          <w:szCs w:val="40"/>
        </w:rPr>
      </w:pPr>
    </w:p>
    <w:p w14:paraId="49B88AF3" w14:textId="77777777" w:rsidR="005F48C2" w:rsidRDefault="005F48C2" w:rsidP="003D01B7">
      <w:pPr>
        <w:ind w:left="720" w:hanging="360"/>
        <w:jc w:val="center"/>
        <w:rPr>
          <w:b/>
          <w:bCs/>
          <w:sz w:val="40"/>
          <w:szCs w:val="40"/>
        </w:rPr>
      </w:pPr>
    </w:p>
    <w:p w14:paraId="63B2891A" w14:textId="77777777" w:rsidR="005F48C2" w:rsidRDefault="005F48C2" w:rsidP="003D01B7">
      <w:pPr>
        <w:ind w:left="720" w:hanging="360"/>
        <w:jc w:val="center"/>
        <w:rPr>
          <w:b/>
          <w:bCs/>
          <w:sz w:val="40"/>
          <w:szCs w:val="40"/>
        </w:rPr>
      </w:pPr>
    </w:p>
    <w:p w14:paraId="3ABFABD9" w14:textId="77777777" w:rsidR="005F48C2" w:rsidRDefault="005F48C2" w:rsidP="003D01B7">
      <w:pPr>
        <w:ind w:left="720" w:hanging="360"/>
        <w:jc w:val="center"/>
        <w:rPr>
          <w:b/>
          <w:bCs/>
          <w:sz w:val="40"/>
          <w:szCs w:val="40"/>
        </w:rPr>
      </w:pPr>
    </w:p>
    <w:p w14:paraId="69D6E93F" w14:textId="77777777" w:rsidR="005F48C2" w:rsidRDefault="005F48C2" w:rsidP="003D01B7">
      <w:pPr>
        <w:ind w:left="720" w:hanging="360"/>
        <w:jc w:val="center"/>
        <w:rPr>
          <w:b/>
          <w:bCs/>
          <w:sz w:val="40"/>
          <w:szCs w:val="40"/>
        </w:rPr>
      </w:pPr>
    </w:p>
    <w:p w14:paraId="5DA8F11A" w14:textId="77777777" w:rsidR="005F48C2" w:rsidRDefault="005F48C2" w:rsidP="003D01B7">
      <w:pPr>
        <w:ind w:left="720" w:hanging="360"/>
        <w:jc w:val="center"/>
        <w:rPr>
          <w:b/>
          <w:bCs/>
          <w:sz w:val="40"/>
          <w:szCs w:val="40"/>
        </w:rPr>
      </w:pPr>
    </w:p>
    <w:p w14:paraId="7FA357FB" w14:textId="77777777" w:rsidR="005F48C2" w:rsidRDefault="005F48C2" w:rsidP="003D01B7">
      <w:pPr>
        <w:ind w:left="720" w:hanging="360"/>
        <w:jc w:val="center"/>
        <w:rPr>
          <w:b/>
          <w:bCs/>
          <w:sz w:val="40"/>
          <w:szCs w:val="40"/>
        </w:rPr>
      </w:pPr>
    </w:p>
    <w:p w14:paraId="364FCAD6" w14:textId="77777777" w:rsidR="005F48C2" w:rsidRDefault="005F48C2" w:rsidP="003D01B7">
      <w:pPr>
        <w:ind w:left="720" w:hanging="360"/>
        <w:jc w:val="center"/>
        <w:rPr>
          <w:b/>
          <w:bCs/>
          <w:sz w:val="40"/>
          <w:szCs w:val="40"/>
        </w:rPr>
      </w:pPr>
    </w:p>
    <w:p w14:paraId="64B725FC" w14:textId="77777777" w:rsidR="005F48C2" w:rsidRDefault="005F48C2" w:rsidP="003D01B7">
      <w:pPr>
        <w:ind w:left="720" w:hanging="360"/>
        <w:jc w:val="center"/>
        <w:rPr>
          <w:b/>
          <w:bCs/>
          <w:sz w:val="40"/>
          <w:szCs w:val="40"/>
        </w:rPr>
      </w:pPr>
    </w:p>
    <w:sdt>
      <w:sdtPr>
        <w:rPr>
          <w:rFonts w:ascii="Calibri" w:eastAsiaTheme="minorHAnsi" w:hAnsi="Calibri" w:cs="Calibri"/>
          <w:color w:val="auto"/>
          <w:sz w:val="22"/>
          <w:szCs w:val="22"/>
        </w:rPr>
        <w:id w:val="-247267114"/>
        <w:docPartObj>
          <w:docPartGallery w:val="Table of Contents"/>
          <w:docPartUnique/>
        </w:docPartObj>
      </w:sdtPr>
      <w:sdtEndPr>
        <w:rPr>
          <w:b/>
          <w:bCs/>
          <w:noProof/>
        </w:rPr>
      </w:sdtEndPr>
      <w:sdtContent>
        <w:p w14:paraId="731FAF14" w14:textId="77777777" w:rsidR="003542B4" w:rsidRDefault="003542B4">
          <w:pPr>
            <w:pStyle w:val="TOCHeading"/>
            <w:rPr>
              <w:rFonts w:ascii="Calibri" w:eastAsiaTheme="minorHAnsi" w:hAnsi="Calibri" w:cs="Calibri"/>
              <w:color w:val="auto"/>
              <w:sz w:val="22"/>
              <w:szCs w:val="22"/>
            </w:rPr>
          </w:pPr>
        </w:p>
        <w:p w14:paraId="3C3C2A13" w14:textId="77777777" w:rsidR="005473C1" w:rsidRDefault="005473C1">
          <w:pPr>
            <w:pStyle w:val="TOCHeading"/>
          </w:pPr>
        </w:p>
        <w:p w14:paraId="10886539" w14:textId="26FC685B" w:rsidR="008A624B" w:rsidRDefault="008A624B">
          <w:pPr>
            <w:pStyle w:val="TOCHeading"/>
          </w:pPr>
          <w:r>
            <w:t>Table of Contents</w:t>
          </w:r>
        </w:p>
        <w:p w14:paraId="02C8C64F" w14:textId="4B4A61EB" w:rsidR="005473C1" w:rsidRDefault="008A624B">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5266889" w:history="1">
            <w:r w:rsidR="005473C1" w:rsidRPr="00076815">
              <w:rPr>
                <w:rStyle w:val="Hyperlink"/>
                <w:rFonts w:ascii="Frutiger 55 Roman" w:hAnsi="Frutiger 55 Roman" w:cs="Calibri Light"/>
                <w:b/>
                <w:bCs/>
                <w:noProof/>
              </w:rPr>
              <w:t>1.</w:t>
            </w:r>
            <w:r w:rsidR="005473C1">
              <w:rPr>
                <w:rFonts w:asciiTheme="minorHAnsi" w:eastAsiaTheme="minorEastAsia" w:hAnsiTheme="minorHAnsi" w:cstheme="minorBidi"/>
                <w:noProof/>
              </w:rPr>
              <w:tab/>
            </w:r>
            <w:r w:rsidR="005473C1" w:rsidRPr="00076815">
              <w:rPr>
                <w:rStyle w:val="Hyperlink"/>
                <w:rFonts w:ascii="Frutiger 55 Roman" w:hAnsi="Frutiger 55 Roman" w:cs="Calibri Light"/>
                <w:b/>
                <w:bCs/>
                <w:noProof/>
              </w:rPr>
              <w:t>Introduction to Power Apps</w:t>
            </w:r>
            <w:r w:rsidR="005473C1">
              <w:rPr>
                <w:noProof/>
                <w:webHidden/>
              </w:rPr>
              <w:tab/>
            </w:r>
            <w:r w:rsidR="005473C1">
              <w:rPr>
                <w:noProof/>
                <w:webHidden/>
              </w:rPr>
              <w:fldChar w:fldCharType="begin"/>
            </w:r>
            <w:r w:rsidR="005473C1">
              <w:rPr>
                <w:noProof/>
                <w:webHidden/>
              </w:rPr>
              <w:instrText xml:space="preserve"> PAGEREF _Toc45266889 \h </w:instrText>
            </w:r>
            <w:r w:rsidR="005473C1">
              <w:rPr>
                <w:noProof/>
                <w:webHidden/>
              </w:rPr>
            </w:r>
            <w:r w:rsidR="005473C1">
              <w:rPr>
                <w:noProof/>
                <w:webHidden/>
              </w:rPr>
              <w:fldChar w:fldCharType="separate"/>
            </w:r>
            <w:r w:rsidR="005473C1">
              <w:rPr>
                <w:noProof/>
                <w:webHidden/>
              </w:rPr>
              <w:t>3</w:t>
            </w:r>
            <w:r w:rsidR="005473C1">
              <w:rPr>
                <w:noProof/>
                <w:webHidden/>
              </w:rPr>
              <w:fldChar w:fldCharType="end"/>
            </w:r>
          </w:hyperlink>
        </w:p>
        <w:p w14:paraId="6B6C874F" w14:textId="5BD0ED08" w:rsidR="005473C1" w:rsidRDefault="00B350FC">
          <w:pPr>
            <w:pStyle w:val="TOC1"/>
            <w:rPr>
              <w:rFonts w:asciiTheme="minorHAnsi" w:eastAsiaTheme="minorEastAsia" w:hAnsiTheme="minorHAnsi" w:cstheme="minorBidi"/>
              <w:noProof/>
            </w:rPr>
          </w:pPr>
          <w:hyperlink w:anchor="_Toc45266890" w:history="1">
            <w:r w:rsidR="005473C1" w:rsidRPr="00076815">
              <w:rPr>
                <w:rStyle w:val="Hyperlink"/>
                <w:rFonts w:ascii="Frutiger 55 Roman" w:eastAsia="Times New Roman" w:hAnsi="Frutiger 55 Roman" w:cs="Calibri Light"/>
                <w:b/>
                <w:bCs/>
                <w:noProof/>
              </w:rPr>
              <w:t>2.</w:t>
            </w:r>
            <w:r w:rsidR="005473C1">
              <w:rPr>
                <w:rFonts w:asciiTheme="minorHAnsi" w:eastAsiaTheme="minorEastAsia" w:hAnsiTheme="minorHAnsi" w:cstheme="minorBidi"/>
                <w:noProof/>
              </w:rPr>
              <w:tab/>
            </w:r>
            <w:r w:rsidR="005473C1" w:rsidRPr="00076815">
              <w:rPr>
                <w:rStyle w:val="Hyperlink"/>
                <w:rFonts w:ascii="Frutiger 55 Roman" w:eastAsia="Times New Roman" w:hAnsi="Frutiger 55 Roman" w:cs="Calibri Light"/>
                <w:b/>
                <w:bCs/>
                <w:noProof/>
              </w:rPr>
              <w:t>Types of Power Apps</w:t>
            </w:r>
            <w:r w:rsidR="005473C1">
              <w:rPr>
                <w:noProof/>
                <w:webHidden/>
              </w:rPr>
              <w:tab/>
            </w:r>
            <w:r w:rsidR="005473C1">
              <w:rPr>
                <w:noProof/>
                <w:webHidden/>
              </w:rPr>
              <w:fldChar w:fldCharType="begin"/>
            </w:r>
            <w:r w:rsidR="005473C1">
              <w:rPr>
                <w:noProof/>
                <w:webHidden/>
              </w:rPr>
              <w:instrText xml:space="preserve"> PAGEREF _Toc45266890 \h </w:instrText>
            </w:r>
            <w:r w:rsidR="005473C1">
              <w:rPr>
                <w:noProof/>
                <w:webHidden/>
              </w:rPr>
            </w:r>
            <w:r w:rsidR="005473C1">
              <w:rPr>
                <w:noProof/>
                <w:webHidden/>
              </w:rPr>
              <w:fldChar w:fldCharType="separate"/>
            </w:r>
            <w:r w:rsidR="005473C1">
              <w:rPr>
                <w:noProof/>
                <w:webHidden/>
              </w:rPr>
              <w:t>3</w:t>
            </w:r>
            <w:r w:rsidR="005473C1">
              <w:rPr>
                <w:noProof/>
                <w:webHidden/>
              </w:rPr>
              <w:fldChar w:fldCharType="end"/>
            </w:r>
          </w:hyperlink>
        </w:p>
        <w:p w14:paraId="3D8FCDE6" w14:textId="24E4C0C9" w:rsidR="005473C1" w:rsidRDefault="00B350FC">
          <w:pPr>
            <w:pStyle w:val="TOC1"/>
            <w:rPr>
              <w:rFonts w:asciiTheme="minorHAnsi" w:eastAsiaTheme="minorEastAsia" w:hAnsiTheme="minorHAnsi" w:cstheme="minorBidi"/>
              <w:noProof/>
            </w:rPr>
          </w:pPr>
          <w:hyperlink w:anchor="_Toc45266891" w:history="1">
            <w:r w:rsidR="005473C1" w:rsidRPr="00076815">
              <w:rPr>
                <w:rStyle w:val="Hyperlink"/>
                <w:rFonts w:ascii="Frutiger 55 Roman" w:hAnsi="Frutiger 55 Roman" w:cs="Calibri Light"/>
                <w:b/>
                <w:bCs/>
                <w:noProof/>
              </w:rPr>
              <w:t>3.</w:t>
            </w:r>
            <w:r w:rsidR="005473C1">
              <w:rPr>
                <w:rFonts w:asciiTheme="minorHAnsi" w:eastAsiaTheme="minorEastAsia" w:hAnsiTheme="minorHAnsi" w:cstheme="minorBidi"/>
                <w:noProof/>
              </w:rPr>
              <w:tab/>
            </w:r>
            <w:r w:rsidR="005473C1" w:rsidRPr="00076815">
              <w:rPr>
                <w:rStyle w:val="Hyperlink"/>
                <w:rFonts w:ascii="Frutiger 55 Roman" w:hAnsi="Frutiger 55 Roman" w:cs="Calibri Light"/>
                <w:b/>
                <w:bCs/>
                <w:noProof/>
              </w:rPr>
              <w:t>Power App Environments</w:t>
            </w:r>
            <w:r w:rsidR="005473C1">
              <w:rPr>
                <w:noProof/>
                <w:webHidden/>
              </w:rPr>
              <w:tab/>
            </w:r>
            <w:r w:rsidR="005473C1">
              <w:rPr>
                <w:noProof/>
                <w:webHidden/>
              </w:rPr>
              <w:fldChar w:fldCharType="begin"/>
            </w:r>
            <w:r w:rsidR="005473C1">
              <w:rPr>
                <w:noProof/>
                <w:webHidden/>
              </w:rPr>
              <w:instrText xml:space="preserve"> PAGEREF _Toc45266891 \h </w:instrText>
            </w:r>
            <w:r w:rsidR="005473C1">
              <w:rPr>
                <w:noProof/>
                <w:webHidden/>
              </w:rPr>
            </w:r>
            <w:r w:rsidR="005473C1">
              <w:rPr>
                <w:noProof/>
                <w:webHidden/>
              </w:rPr>
              <w:fldChar w:fldCharType="separate"/>
            </w:r>
            <w:r w:rsidR="005473C1">
              <w:rPr>
                <w:noProof/>
                <w:webHidden/>
              </w:rPr>
              <w:t>4</w:t>
            </w:r>
            <w:r w:rsidR="005473C1">
              <w:rPr>
                <w:noProof/>
                <w:webHidden/>
              </w:rPr>
              <w:fldChar w:fldCharType="end"/>
            </w:r>
          </w:hyperlink>
        </w:p>
        <w:p w14:paraId="50DAC632" w14:textId="4054EB29" w:rsidR="005473C1" w:rsidRDefault="00B350FC">
          <w:pPr>
            <w:pStyle w:val="TOC1"/>
            <w:rPr>
              <w:rFonts w:asciiTheme="minorHAnsi" w:eastAsiaTheme="minorEastAsia" w:hAnsiTheme="minorHAnsi" w:cstheme="minorBidi"/>
              <w:noProof/>
            </w:rPr>
          </w:pPr>
          <w:hyperlink w:anchor="_Toc45266927" w:history="1">
            <w:r w:rsidR="005473C1" w:rsidRPr="00076815">
              <w:rPr>
                <w:rStyle w:val="Hyperlink"/>
                <w:rFonts w:ascii="Frutiger 55 Roman" w:eastAsia="Times New Roman" w:hAnsi="Frutiger 55 Roman" w:cs="Calibri Light"/>
                <w:b/>
                <w:bCs/>
                <w:noProof/>
              </w:rPr>
              <w:t>5.</w:t>
            </w:r>
            <w:r w:rsidR="005473C1">
              <w:rPr>
                <w:rFonts w:asciiTheme="minorHAnsi" w:eastAsiaTheme="minorEastAsia" w:hAnsiTheme="minorHAnsi" w:cstheme="minorBidi"/>
                <w:noProof/>
              </w:rPr>
              <w:tab/>
            </w:r>
            <w:r w:rsidR="005473C1" w:rsidRPr="00076815">
              <w:rPr>
                <w:rStyle w:val="Hyperlink"/>
                <w:rFonts w:ascii="Frutiger 55 Roman" w:eastAsia="Times New Roman" w:hAnsi="Frutiger 55 Roman" w:cs="Calibri Light"/>
                <w:b/>
                <w:bCs/>
                <w:noProof/>
              </w:rPr>
              <w:t>Software Development Lifecycle Management – using Production, Test and Dev Power App environments</w:t>
            </w:r>
            <w:r w:rsidR="005473C1">
              <w:rPr>
                <w:noProof/>
                <w:webHidden/>
              </w:rPr>
              <w:tab/>
            </w:r>
            <w:r w:rsidR="005473C1">
              <w:rPr>
                <w:noProof/>
                <w:webHidden/>
              </w:rPr>
              <w:fldChar w:fldCharType="begin"/>
            </w:r>
            <w:r w:rsidR="005473C1">
              <w:rPr>
                <w:noProof/>
                <w:webHidden/>
              </w:rPr>
              <w:instrText xml:space="preserve"> PAGEREF _Toc45266927 \h </w:instrText>
            </w:r>
            <w:r w:rsidR="005473C1">
              <w:rPr>
                <w:noProof/>
                <w:webHidden/>
              </w:rPr>
            </w:r>
            <w:r w:rsidR="005473C1">
              <w:rPr>
                <w:noProof/>
                <w:webHidden/>
              </w:rPr>
              <w:fldChar w:fldCharType="separate"/>
            </w:r>
            <w:r w:rsidR="005473C1">
              <w:rPr>
                <w:noProof/>
                <w:webHidden/>
              </w:rPr>
              <w:t>6</w:t>
            </w:r>
            <w:r w:rsidR="005473C1">
              <w:rPr>
                <w:noProof/>
                <w:webHidden/>
              </w:rPr>
              <w:fldChar w:fldCharType="end"/>
            </w:r>
          </w:hyperlink>
        </w:p>
        <w:p w14:paraId="73F25D9A" w14:textId="349D4757" w:rsidR="005473C1" w:rsidRDefault="00B350FC">
          <w:pPr>
            <w:pStyle w:val="TOC1"/>
            <w:rPr>
              <w:rFonts w:asciiTheme="minorHAnsi" w:eastAsiaTheme="minorEastAsia" w:hAnsiTheme="minorHAnsi" w:cstheme="minorBidi"/>
              <w:noProof/>
            </w:rPr>
          </w:pPr>
          <w:hyperlink w:anchor="_Toc45266928" w:history="1">
            <w:r w:rsidR="005473C1" w:rsidRPr="00076815">
              <w:rPr>
                <w:rStyle w:val="Hyperlink"/>
                <w:rFonts w:ascii="Frutiger 55 Roman" w:eastAsia="Times New Roman" w:hAnsi="Frutiger 55 Roman" w:cs="Calibri Light"/>
                <w:b/>
                <w:bCs/>
                <w:noProof/>
              </w:rPr>
              <w:t>6.</w:t>
            </w:r>
            <w:r w:rsidR="005473C1">
              <w:rPr>
                <w:rFonts w:asciiTheme="minorHAnsi" w:eastAsiaTheme="minorEastAsia" w:hAnsiTheme="minorHAnsi" w:cstheme="minorBidi"/>
                <w:noProof/>
              </w:rPr>
              <w:tab/>
            </w:r>
            <w:r w:rsidR="005473C1" w:rsidRPr="00076815">
              <w:rPr>
                <w:rStyle w:val="Hyperlink"/>
                <w:rFonts w:ascii="Frutiger 55 Roman" w:eastAsia="Times New Roman" w:hAnsi="Frutiger 55 Roman" w:cs="Calibri Light"/>
                <w:b/>
                <w:bCs/>
                <w:noProof/>
              </w:rPr>
              <w:t>P1 and P2 licenses</w:t>
            </w:r>
            <w:r w:rsidR="005473C1">
              <w:rPr>
                <w:noProof/>
                <w:webHidden/>
              </w:rPr>
              <w:tab/>
            </w:r>
            <w:r w:rsidR="005473C1">
              <w:rPr>
                <w:noProof/>
                <w:webHidden/>
              </w:rPr>
              <w:fldChar w:fldCharType="begin"/>
            </w:r>
            <w:r w:rsidR="005473C1">
              <w:rPr>
                <w:noProof/>
                <w:webHidden/>
              </w:rPr>
              <w:instrText xml:space="preserve"> PAGEREF _Toc45266928 \h </w:instrText>
            </w:r>
            <w:r w:rsidR="005473C1">
              <w:rPr>
                <w:noProof/>
                <w:webHidden/>
              </w:rPr>
            </w:r>
            <w:r w:rsidR="005473C1">
              <w:rPr>
                <w:noProof/>
                <w:webHidden/>
              </w:rPr>
              <w:fldChar w:fldCharType="separate"/>
            </w:r>
            <w:r w:rsidR="005473C1">
              <w:rPr>
                <w:noProof/>
                <w:webHidden/>
              </w:rPr>
              <w:t>12</w:t>
            </w:r>
            <w:r w:rsidR="005473C1">
              <w:rPr>
                <w:noProof/>
                <w:webHidden/>
              </w:rPr>
              <w:fldChar w:fldCharType="end"/>
            </w:r>
          </w:hyperlink>
        </w:p>
        <w:p w14:paraId="33FDDD4C" w14:textId="6C461DA0" w:rsidR="005473C1" w:rsidRDefault="00B350FC">
          <w:pPr>
            <w:pStyle w:val="TOC1"/>
            <w:rPr>
              <w:rFonts w:asciiTheme="minorHAnsi" w:eastAsiaTheme="minorEastAsia" w:hAnsiTheme="minorHAnsi" w:cstheme="minorBidi"/>
              <w:noProof/>
            </w:rPr>
          </w:pPr>
          <w:hyperlink w:anchor="_Toc45266929" w:history="1">
            <w:r w:rsidR="005473C1" w:rsidRPr="00076815">
              <w:rPr>
                <w:rStyle w:val="Hyperlink"/>
                <w:rFonts w:ascii="Frutiger 55 Roman" w:hAnsi="Frutiger 55 Roman"/>
                <w:b/>
                <w:bCs/>
                <w:noProof/>
              </w:rPr>
              <w:t>7.</w:t>
            </w:r>
            <w:r w:rsidR="005473C1">
              <w:rPr>
                <w:rFonts w:asciiTheme="minorHAnsi" w:eastAsiaTheme="minorEastAsia" w:hAnsiTheme="minorHAnsi" w:cstheme="minorBidi"/>
                <w:noProof/>
              </w:rPr>
              <w:tab/>
            </w:r>
            <w:r w:rsidR="005473C1" w:rsidRPr="00076815">
              <w:rPr>
                <w:rStyle w:val="Hyperlink"/>
                <w:rFonts w:ascii="Frutiger 55 Roman" w:hAnsi="Frutiger 55 Roman"/>
                <w:b/>
                <w:bCs/>
                <w:noProof/>
              </w:rPr>
              <w:t>Zurich PowerApps Style Guidelines</w:t>
            </w:r>
            <w:r w:rsidR="005473C1">
              <w:rPr>
                <w:noProof/>
                <w:webHidden/>
              </w:rPr>
              <w:tab/>
            </w:r>
            <w:r w:rsidR="005473C1">
              <w:rPr>
                <w:noProof/>
                <w:webHidden/>
              </w:rPr>
              <w:fldChar w:fldCharType="begin"/>
            </w:r>
            <w:r w:rsidR="005473C1">
              <w:rPr>
                <w:noProof/>
                <w:webHidden/>
              </w:rPr>
              <w:instrText xml:space="preserve"> PAGEREF _Toc45266929 \h </w:instrText>
            </w:r>
            <w:r w:rsidR="005473C1">
              <w:rPr>
                <w:noProof/>
                <w:webHidden/>
              </w:rPr>
            </w:r>
            <w:r w:rsidR="005473C1">
              <w:rPr>
                <w:noProof/>
                <w:webHidden/>
              </w:rPr>
              <w:fldChar w:fldCharType="separate"/>
            </w:r>
            <w:r w:rsidR="005473C1">
              <w:rPr>
                <w:noProof/>
                <w:webHidden/>
              </w:rPr>
              <w:t>12</w:t>
            </w:r>
            <w:r w:rsidR="005473C1">
              <w:rPr>
                <w:noProof/>
                <w:webHidden/>
              </w:rPr>
              <w:fldChar w:fldCharType="end"/>
            </w:r>
          </w:hyperlink>
        </w:p>
        <w:p w14:paraId="2D1F8C4B" w14:textId="2C2FE64C" w:rsidR="005473C1" w:rsidRDefault="00B350FC">
          <w:pPr>
            <w:pStyle w:val="TOC1"/>
            <w:rPr>
              <w:rFonts w:asciiTheme="minorHAnsi" w:eastAsiaTheme="minorEastAsia" w:hAnsiTheme="minorHAnsi" w:cstheme="minorBidi"/>
              <w:noProof/>
            </w:rPr>
          </w:pPr>
          <w:hyperlink w:anchor="_Toc45266930" w:history="1">
            <w:r w:rsidR="005473C1" w:rsidRPr="00076815">
              <w:rPr>
                <w:rStyle w:val="Hyperlink"/>
                <w:rFonts w:ascii="Frutiger 55 Roman" w:eastAsia="Times New Roman" w:hAnsi="Frutiger 55 Roman"/>
                <w:b/>
                <w:bCs/>
                <w:noProof/>
              </w:rPr>
              <w:t>8.</w:t>
            </w:r>
            <w:r w:rsidR="005473C1">
              <w:rPr>
                <w:rFonts w:asciiTheme="minorHAnsi" w:eastAsiaTheme="minorEastAsia" w:hAnsiTheme="minorHAnsi" w:cstheme="minorBidi"/>
                <w:noProof/>
              </w:rPr>
              <w:tab/>
            </w:r>
            <w:r w:rsidR="005473C1" w:rsidRPr="00076815">
              <w:rPr>
                <w:rStyle w:val="Hyperlink"/>
                <w:rFonts w:ascii="Frutiger 55 Roman" w:eastAsia="Times New Roman" w:hAnsi="Frutiger 55 Roman"/>
                <w:b/>
                <w:bCs/>
                <w:noProof/>
              </w:rPr>
              <w:t>Best Practices Miscellaneous</w:t>
            </w:r>
            <w:r w:rsidR="005473C1">
              <w:rPr>
                <w:noProof/>
                <w:webHidden/>
              </w:rPr>
              <w:tab/>
            </w:r>
            <w:r w:rsidR="005473C1">
              <w:rPr>
                <w:noProof/>
                <w:webHidden/>
              </w:rPr>
              <w:fldChar w:fldCharType="begin"/>
            </w:r>
            <w:r w:rsidR="005473C1">
              <w:rPr>
                <w:noProof/>
                <w:webHidden/>
              </w:rPr>
              <w:instrText xml:space="preserve"> PAGEREF _Toc45266930 \h </w:instrText>
            </w:r>
            <w:r w:rsidR="005473C1">
              <w:rPr>
                <w:noProof/>
                <w:webHidden/>
              </w:rPr>
            </w:r>
            <w:r w:rsidR="005473C1">
              <w:rPr>
                <w:noProof/>
                <w:webHidden/>
              </w:rPr>
              <w:fldChar w:fldCharType="separate"/>
            </w:r>
            <w:r w:rsidR="005473C1">
              <w:rPr>
                <w:noProof/>
                <w:webHidden/>
              </w:rPr>
              <w:t>12</w:t>
            </w:r>
            <w:r w:rsidR="005473C1">
              <w:rPr>
                <w:noProof/>
                <w:webHidden/>
              </w:rPr>
              <w:fldChar w:fldCharType="end"/>
            </w:r>
          </w:hyperlink>
        </w:p>
        <w:p w14:paraId="2E55F15D" w14:textId="15954665" w:rsidR="005473C1" w:rsidRDefault="00B350FC">
          <w:pPr>
            <w:pStyle w:val="TOC2"/>
            <w:tabs>
              <w:tab w:val="left" w:pos="660"/>
              <w:tab w:val="right" w:leader="dot" w:pos="10790"/>
            </w:tabs>
            <w:rPr>
              <w:rFonts w:asciiTheme="minorHAnsi" w:eastAsiaTheme="minorEastAsia" w:hAnsiTheme="minorHAnsi" w:cstheme="minorBidi"/>
              <w:noProof/>
            </w:rPr>
          </w:pPr>
          <w:hyperlink w:anchor="_Toc45266931" w:history="1">
            <w:r w:rsidR="005473C1" w:rsidRPr="00076815">
              <w:rPr>
                <w:rStyle w:val="Hyperlink"/>
                <w:rFonts w:eastAsia="Times New Roman"/>
                <w:noProof/>
              </w:rPr>
              <w:t>a.</w:t>
            </w:r>
            <w:r w:rsidR="005473C1">
              <w:rPr>
                <w:rFonts w:asciiTheme="minorHAnsi" w:eastAsiaTheme="minorEastAsia" w:hAnsiTheme="minorHAnsi" w:cstheme="minorBidi"/>
                <w:noProof/>
              </w:rPr>
              <w:tab/>
            </w:r>
            <w:r w:rsidR="005473C1" w:rsidRPr="00076815">
              <w:rPr>
                <w:rStyle w:val="Hyperlink"/>
                <w:rFonts w:ascii="Frutiger 55 Roman" w:eastAsia="Times New Roman" w:hAnsi="Frutiger 55 Roman"/>
                <w:noProof/>
              </w:rPr>
              <w:t>Create an Application list and track the details related to each</w:t>
            </w:r>
            <w:r w:rsidR="005473C1">
              <w:rPr>
                <w:noProof/>
                <w:webHidden/>
              </w:rPr>
              <w:tab/>
            </w:r>
            <w:r w:rsidR="005473C1">
              <w:rPr>
                <w:noProof/>
                <w:webHidden/>
              </w:rPr>
              <w:fldChar w:fldCharType="begin"/>
            </w:r>
            <w:r w:rsidR="005473C1">
              <w:rPr>
                <w:noProof/>
                <w:webHidden/>
              </w:rPr>
              <w:instrText xml:space="preserve"> PAGEREF _Toc45266931 \h </w:instrText>
            </w:r>
            <w:r w:rsidR="005473C1">
              <w:rPr>
                <w:noProof/>
                <w:webHidden/>
              </w:rPr>
            </w:r>
            <w:r w:rsidR="005473C1">
              <w:rPr>
                <w:noProof/>
                <w:webHidden/>
              </w:rPr>
              <w:fldChar w:fldCharType="separate"/>
            </w:r>
            <w:r w:rsidR="005473C1">
              <w:rPr>
                <w:noProof/>
                <w:webHidden/>
              </w:rPr>
              <w:t>12</w:t>
            </w:r>
            <w:r w:rsidR="005473C1">
              <w:rPr>
                <w:noProof/>
                <w:webHidden/>
              </w:rPr>
              <w:fldChar w:fldCharType="end"/>
            </w:r>
          </w:hyperlink>
        </w:p>
        <w:p w14:paraId="321947A4" w14:textId="13870603" w:rsidR="005473C1" w:rsidRDefault="00B350FC">
          <w:pPr>
            <w:pStyle w:val="TOC2"/>
            <w:tabs>
              <w:tab w:val="left" w:pos="660"/>
              <w:tab w:val="right" w:leader="dot" w:pos="10790"/>
            </w:tabs>
            <w:rPr>
              <w:rFonts w:asciiTheme="minorHAnsi" w:eastAsiaTheme="minorEastAsia" w:hAnsiTheme="minorHAnsi" w:cstheme="minorBidi"/>
              <w:noProof/>
            </w:rPr>
          </w:pPr>
          <w:hyperlink w:anchor="_Toc45266932" w:history="1">
            <w:r w:rsidR="005473C1" w:rsidRPr="00076815">
              <w:rPr>
                <w:rStyle w:val="Hyperlink"/>
                <w:rFonts w:eastAsia="Times New Roman"/>
                <w:b/>
                <w:bCs/>
                <w:noProof/>
              </w:rPr>
              <w:t>b.</w:t>
            </w:r>
            <w:r w:rsidR="005473C1">
              <w:rPr>
                <w:rFonts w:asciiTheme="minorHAnsi" w:eastAsiaTheme="minorEastAsia" w:hAnsiTheme="minorHAnsi" w:cstheme="minorBidi"/>
                <w:noProof/>
              </w:rPr>
              <w:tab/>
            </w:r>
            <w:r w:rsidR="005473C1" w:rsidRPr="00076815">
              <w:rPr>
                <w:rStyle w:val="Hyperlink"/>
                <w:rFonts w:ascii="Frutiger 55 Roman" w:eastAsia="Times New Roman" w:hAnsi="Frutiger 55 Roman"/>
                <w:b/>
                <w:bCs/>
                <w:noProof/>
              </w:rPr>
              <w:t>Service Acct Ids</w:t>
            </w:r>
            <w:r w:rsidR="005473C1">
              <w:rPr>
                <w:noProof/>
                <w:webHidden/>
              </w:rPr>
              <w:tab/>
            </w:r>
            <w:r w:rsidR="005473C1">
              <w:rPr>
                <w:noProof/>
                <w:webHidden/>
              </w:rPr>
              <w:fldChar w:fldCharType="begin"/>
            </w:r>
            <w:r w:rsidR="005473C1">
              <w:rPr>
                <w:noProof/>
                <w:webHidden/>
              </w:rPr>
              <w:instrText xml:space="preserve"> PAGEREF _Toc45266932 \h </w:instrText>
            </w:r>
            <w:r w:rsidR="005473C1">
              <w:rPr>
                <w:noProof/>
                <w:webHidden/>
              </w:rPr>
            </w:r>
            <w:r w:rsidR="005473C1">
              <w:rPr>
                <w:noProof/>
                <w:webHidden/>
              </w:rPr>
              <w:fldChar w:fldCharType="separate"/>
            </w:r>
            <w:r w:rsidR="005473C1">
              <w:rPr>
                <w:noProof/>
                <w:webHidden/>
              </w:rPr>
              <w:t>12</w:t>
            </w:r>
            <w:r w:rsidR="005473C1">
              <w:rPr>
                <w:noProof/>
                <w:webHidden/>
              </w:rPr>
              <w:fldChar w:fldCharType="end"/>
            </w:r>
          </w:hyperlink>
        </w:p>
        <w:p w14:paraId="5B9FFB3F" w14:textId="0717D8C2" w:rsidR="008A624B" w:rsidRDefault="008A624B">
          <w:r>
            <w:rPr>
              <w:b/>
              <w:bCs/>
              <w:noProof/>
            </w:rPr>
            <w:fldChar w:fldCharType="end"/>
          </w:r>
        </w:p>
      </w:sdtContent>
    </w:sdt>
    <w:p w14:paraId="4699A85E" w14:textId="1890B259" w:rsidR="00257BF7" w:rsidRDefault="00257BF7">
      <w:pPr>
        <w:spacing w:after="160" w:line="259" w:lineRule="auto"/>
        <w:rPr>
          <w:b/>
          <w:bCs/>
          <w:sz w:val="28"/>
          <w:szCs w:val="28"/>
        </w:rPr>
      </w:pPr>
      <w:r>
        <w:rPr>
          <w:b/>
          <w:bCs/>
          <w:sz w:val="28"/>
          <w:szCs w:val="28"/>
        </w:rPr>
        <w:br w:type="page"/>
      </w:r>
    </w:p>
    <w:p w14:paraId="0216B7A2" w14:textId="6EF003B3" w:rsidR="0008787D" w:rsidRDefault="00D46380" w:rsidP="00643554">
      <w:pPr>
        <w:ind w:left="360" w:hanging="360"/>
        <w:rPr>
          <w:rFonts w:ascii="Frutiger 55 Roman" w:hAnsi="Frutiger 55 Roman"/>
          <w:b/>
          <w:bCs/>
          <w:sz w:val="20"/>
          <w:szCs w:val="20"/>
        </w:rPr>
      </w:pPr>
      <w:r w:rsidRPr="005C7739">
        <w:rPr>
          <w:rFonts w:ascii="Frutiger 55 Roman" w:hAnsi="Frutiger 55 Roman"/>
          <w:b/>
          <w:bCs/>
          <w:sz w:val="20"/>
          <w:szCs w:val="20"/>
        </w:rPr>
        <w:lastRenderedPageBreak/>
        <w:t xml:space="preserve">Summary: </w:t>
      </w:r>
    </w:p>
    <w:p w14:paraId="1B3B52C1" w14:textId="77777777" w:rsidR="00691C8A" w:rsidRPr="005C7739" w:rsidRDefault="00691C8A" w:rsidP="005C7739">
      <w:pPr>
        <w:ind w:left="360" w:hanging="360"/>
        <w:rPr>
          <w:rFonts w:ascii="Frutiger 55 Roman" w:hAnsi="Frutiger 55 Roman"/>
          <w:b/>
          <w:bCs/>
          <w:sz w:val="20"/>
          <w:szCs w:val="20"/>
        </w:rPr>
      </w:pPr>
    </w:p>
    <w:p w14:paraId="45E31D91" w14:textId="77777777" w:rsidR="00382C42" w:rsidRPr="005C7739" w:rsidRDefault="00382C42" w:rsidP="00382C42">
      <w:pPr>
        <w:pStyle w:val="paragraph"/>
        <w:spacing w:before="0" w:beforeAutospacing="0" w:after="0" w:afterAutospacing="0"/>
        <w:textAlignment w:val="baseline"/>
        <w:rPr>
          <w:rFonts w:ascii="Frutiger 55 Roman" w:hAnsi="Frutiger 55 Roman" w:cs="Segoe UI"/>
          <w:color w:val="000000"/>
          <w:sz w:val="20"/>
          <w:szCs w:val="20"/>
        </w:rPr>
      </w:pPr>
      <w:r w:rsidRPr="005C7739">
        <w:rPr>
          <w:rStyle w:val="normaltextrun"/>
          <w:rFonts w:ascii="Frutiger 55 Roman" w:hAnsi="Frutiger 55 Roman" w:cs="Segoe UI"/>
          <w:color w:val="000000"/>
          <w:sz w:val="20"/>
          <w:szCs w:val="20"/>
        </w:rPr>
        <w:t>Microsoft provides application development solutions that speeds up application development and empowers non-developers to create applications and automated workflows. </w:t>
      </w:r>
      <w:r w:rsidRPr="005C7739">
        <w:rPr>
          <w:rStyle w:val="eop"/>
          <w:rFonts w:ascii="Frutiger 55 Roman" w:hAnsi="Frutiger 55 Roman" w:cs="Segoe UI"/>
          <w:color w:val="000000"/>
          <w:sz w:val="20"/>
          <w:szCs w:val="20"/>
        </w:rPr>
        <w:t> </w:t>
      </w:r>
    </w:p>
    <w:p w14:paraId="34F2283B" w14:textId="77777777" w:rsidR="00382C42" w:rsidRPr="005C7739" w:rsidRDefault="00382C42" w:rsidP="00382C42">
      <w:pPr>
        <w:pStyle w:val="paragraph"/>
        <w:spacing w:before="0" w:beforeAutospacing="0" w:after="0" w:afterAutospacing="0"/>
        <w:textAlignment w:val="baseline"/>
        <w:rPr>
          <w:rFonts w:ascii="Frutiger 55 Roman" w:hAnsi="Frutiger 55 Roman" w:cs="Segoe UI"/>
          <w:color w:val="000000"/>
          <w:sz w:val="20"/>
          <w:szCs w:val="20"/>
        </w:rPr>
      </w:pPr>
      <w:r w:rsidRPr="005C7739">
        <w:rPr>
          <w:rStyle w:val="normaltextrun"/>
          <w:rFonts w:ascii="Frutiger 55 Roman" w:hAnsi="Frutiger 55 Roman" w:cs="Segoe UI"/>
          <w:color w:val="000000"/>
          <w:sz w:val="20"/>
          <w:szCs w:val="20"/>
        </w:rPr>
        <w:t>According to a Forrester report on the Total Economic Impact™ (TEI) and potential return on investment (ROI), enterprises that may realize by deploying PowerApps and Microsoft Flow (Flow).</w:t>
      </w:r>
      <w:r w:rsidRPr="005C7739">
        <w:rPr>
          <w:rStyle w:val="textrun"/>
          <w:rFonts w:ascii="Frutiger 55 Roman" w:hAnsi="Frutiger 55 Roman" w:cs="Segoe UI"/>
          <w:color w:val="000000"/>
          <w:sz w:val="20"/>
          <w:szCs w:val="20"/>
          <w:vertAlign w:val="superscript"/>
        </w:rPr>
        <w:t>1</w:t>
      </w:r>
      <w:r w:rsidRPr="005C7739">
        <w:rPr>
          <w:rStyle w:val="normaltextrun"/>
          <w:rFonts w:ascii="Frutiger 55 Roman" w:hAnsi="Frutiger 55 Roman" w:cs="Segoe UI"/>
          <w:color w:val="000000"/>
          <w:sz w:val="20"/>
          <w:szCs w:val="20"/>
        </w:rPr>
        <w:t> </w:t>
      </w:r>
      <w:r w:rsidRPr="005C7739">
        <w:rPr>
          <w:rStyle w:val="eop"/>
          <w:rFonts w:ascii="Frutiger 55 Roman" w:hAnsi="Frutiger 55 Roman" w:cs="Segoe UI"/>
          <w:color w:val="000000"/>
          <w:sz w:val="20"/>
          <w:szCs w:val="20"/>
        </w:rPr>
        <w:t> </w:t>
      </w:r>
    </w:p>
    <w:p w14:paraId="48FE3022" w14:textId="77777777" w:rsidR="00382C42" w:rsidRPr="005C7739" w:rsidRDefault="00382C42" w:rsidP="00382C42">
      <w:pPr>
        <w:pStyle w:val="paragraph"/>
        <w:spacing w:before="0" w:beforeAutospacing="0" w:after="0" w:afterAutospacing="0"/>
        <w:textAlignment w:val="baseline"/>
        <w:rPr>
          <w:rFonts w:ascii="Frutiger 55 Roman" w:hAnsi="Frutiger 55 Roman" w:cs="Segoe UI"/>
          <w:color w:val="000000"/>
          <w:sz w:val="20"/>
          <w:szCs w:val="20"/>
        </w:rPr>
      </w:pPr>
      <w:r w:rsidRPr="005C7739">
        <w:rPr>
          <w:rStyle w:val="normaltextrun"/>
          <w:rFonts w:ascii="Frutiger 55 Roman" w:hAnsi="Frutiger 55 Roman" w:cs="Segoe UI"/>
          <w:color w:val="000000"/>
          <w:sz w:val="20"/>
          <w:szCs w:val="20"/>
        </w:rPr>
        <w:t>Interviewees noted that by reducing application development time and empowering non-developers to create custom applications and workflows, they were able to greatly reduce development costs and streamline business processes. These process improvements delivered business benefits such as reduced time-to-market, better customer service, and increased revenues. </w:t>
      </w:r>
      <w:r w:rsidRPr="005C7739">
        <w:rPr>
          <w:rStyle w:val="eop"/>
          <w:rFonts w:ascii="Frutiger 55 Roman" w:hAnsi="Frutiger 55 Roman" w:cs="Segoe UI"/>
          <w:color w:val="000000"/>
          <w:sz w:val="20"/>
          <w:szCs w:val="20"/>
        </w:rPr>
        <w:t> </w:t>
      </w:r>
    </w:p>
    <w:p w14:paraId="5A8953E1" w14:textId="77777777" w:rsidR="00382C42" w:rsidRDefault="00382C42" w:rsidP="00382C42">
      <w:pPr>
        <w:pStyle w:val="paragraph"/>
        <w:spacing w:before="0" w:beforeAutospacing="0" w:after="0" w:afterAutospacing="0"/>
        <w:textAlignment w:val="baseline"/>
        <w:rPr>
          <w:rStyle w:val="eop"/>
          <w:rFonts w:ascii="Frutiger 55 Roman" w:hAnsi="Frutiger 55 Roman" w:cs="Segoe UI"/>
          <w:color w:val="000000"/>
          <w:sz w:val="20"/>
          <w:szCs w:val="20"/>
        </w:rPr>
      </w:pPr>
      <w:r w:rsidRPr="005C7739">
        <w:rPr>
          <w:rStyle w:val="eop"/>
          <w:rFonts w:ascii="Frutiger 55 Roman" w:hAnsi="Frutiger 55 Roman" w:cs="Segoe UI"/>
          <w:color w:val="000000"/>
          <w:sz w:val="20"/>
          <w:szCs w:val="20"/>
        </w:rPr>
        <w:t> </w:t>
      </w:r>
    </w:p>
    <w:p w14:paraId="7B0249AC" w14:textId="3881E10F" w:rsidR="003A7DA7" w:rsidRDefault="006A2890" w:rsidP="00382C42">
      <w:pPr>
        <w:pStyle w:val="paragraph"/>
        <w:spacing w:before="0" w:beforeAutospacing="0" w:after="0" w:afterAutospacing="0"/>
        <w:textAlignment w:val="baseline"/>
        <w:rPr>
          <w:rStyle w:val="eop"/>
          <w:rFonts w:ascii="Frutiger 55 Roman" w:hAnsi="Frutiger 55 Roman" w:cs="Segoe UI"/>
          <w:color w:val="000000"/>
          <w:sz w:val="20"/>
          <w:szCs w:val="20"/>
        </w:rPr>
      </w:pPr>
      <w:r w:rsidRPr="006A2890">
        <w:rPr>
          <w:rFonts w:ascii="Frutiger 55 Roman" w:hAnsi="Frutiger 55 Roman" w:cs="Segoe UI"/>
          <w:noProof/>
          <w:color w:val="000000"/>
          <w:sz w:val="20"/>
          <w:szCs w:val="20"/>
        </w:rPr>
        <w:drawing>
          <wp:inline distT="0" distB="0" distL="0" distR="0" wp14:anchorId="69A3D1DE" wp14:editId="0998CC5D">
            <wp:extent cx="6858000" cy="3502660"/>
            <wp:effectExtent l="0" t="0" r="0" b="2540"/>
            <wp:docPr id="6" name="Content Placeholder 5">
              <a:extLst xmlns:a="http://schemas.openxmlformats.org/drawingml/2006/main">
                <a:ext uri="{FF2B5EF4-FFF2-40B4-BE49-F238E27FC236}">
                  <a16:creationId xmlns:a16="http://schemas.microsoft.com/office/drawing/2014/main" id="{BC9578CE-0390-4FF8-B2EB-A44BA9F0FD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BC9578CE-0390-4FF8-B2EB-A44BA9F0FD2F}"/>
                        </a:ext>
                      </a:extLst>
                    </pic:cNvPr>
                    <pic:cNvPicPr>
                      <a:picLocks noGrp="1" noChangeAspect="1"/>
                    </pic:cNvPicPr>
                  </pic:nvPicPr>
                  <pic:blipFill rotWithShape="1">
                    <a:blip r:embed="rId11"/>
                    <a:srcRect l="2542" t="3215" r="3303" b="3595"/>
                    <a:stretch/>
                  </pic:blipFill>
                  <pic:spPr bwMode="auto">
                    <a:xfrm>
                      <a:off x="0" y="0"/>
                      <a:ext cx="6858000" cy="3502660"/>
                    </a:xfrm>
                    <a:prstGeom prst="rect">
                      <a:avLst/>
                    </a:prstGeom>
                    <a:noFill/>
                    <a:ln w="9525" algn="ctr">
                      <a:noFill/>
                      <a:miter lim="800000"/>
                      <a:headEnd/>
                      <a:tailEnd/>
                    </a:ln>
                    <a:effectLst/>
                  </pic:spPr>
                </pic:pic>
              </a:graphicData>
            </a:graphic>
          </wp:inline>
        </w:drawing>
      </w:r>
    </w:p>
    <w:p w14:paraId="74DB960F" w14:textId="77777777" w:rsidR="003A7DA7" w:rsidRPr="005C7739" w:rsidRDefault="003A7DA7" w:rsidP="00382C42">
      <w:pPr>
        <w:pStyle w:val="paragraph"/>
        <w:spacing w:before="0" w:beforeAutospacing="0" w:after="0" w:afterAutospacing="0"/>
        <w:textAlignment w:val="baseline"/>
        <w:rPr>
          <w:rFonts w:ascii="Frutiger 55 Roman" w:hAnsi="Frutiger 55 Roman" w:cs="Segoe UI"/>
          <w:color w:val="000000"/>
          <w:sz w:val="20"/>
          <w:szCs w:val="20"/>
        </w:rPr>
      </w:pPr>
    </w:p>
    <w:p w14:paraId="6163BC2C" w14:textId="77777777" w:rsidR="00382C42" w:rsidRPr="005C7739" w:rsidRDefault="00382C42" w:rsidP="00382C42">
      <w:pPr>
        <w:pStyle w:val="paragraph"/>
        <w:spacing w:before="0" w:beforeAutospacing="0" w:after="0" w:afterAutospacing="0"/>
        <w:textAlignment w:val="baseline"/>
        <w:rPr>
          <w:rFonts w:ascii="Frutiger 55 Roman" w:hAnsi="Frutiger 55 Roman" w:cs="Segoe UI"/>
          <w:i/>
          <w:iCs/>
          <w:color w:val="4F81BD"/>
          <w:sz w:val="20"/>
          <w:szCs w:val="20"/>
        </w:rPr>
      </w:pPr>
      <w:r w:rsidRPr="005C7739">
        <w:rPr>
          <w:rStyle w:val="normaltextrun"/>
          <w:rFonts w:ascii="Frutiger 55 Roman" w:hAnsi="Frutiger 55 Roman" w:cs="Segoe UI"/>
          <w:i/>
          <w:iCs/>
          <w:color w:val="4F81BD"/>
          <w:sz w:val="20"/>
          <w:szCs w:val="20"/>
        </w:rPr>
        <w:t>Quantified Benefits</w:t>
      </w:r>
      <w:r w:rsidRPr="005C7739">
        <w:rPr>
          <w:rStyle w:val="eop"/>
          <w:rFonts w:ascii="Frutiger 55 Roman" w:hAnsi="Frutiger 55 Roman" w:cs="Segoe UI"/>
          <w:i/>
          <w:iCs/>
          <w:color w:val="4F81BD"/>
          <w:sz w:val="20"/>
          <w:szCs w:val="20"/>
        </w:rPr>
        <w:t> </w:t>
      </w:r>
    </w:p>
    <w:p w14:paraId="4A36D13B" w14:textId="77777777" w:rsidR="00382C42" w:rsidRPr="005C7739" w:rsidRDefault="00382C42" w:rsidP="005C7739">
      <w:pPr>
        <w:pStyle w:val="paragraph"/>
        <w:spacing w:before="0" w:beforeAutospacing="0" w:after="0" w:afterAutospacing="0"/>
        <w:ind w:left="360"/>
        <w:textAlignment w:val="baseline"/>
        <w:rPr>
          <w:rFonts w:ascii="Frutiger 55 Roman" w:hAnsi="Frutiger 55 Roman" w:cs="Segoe UI"/>
          <w:color w:val="000000"/>
          <w:sz w:val="20"/>
          <w:szCs w:val="20"/>
        </w:rPr>
      </w:pPr>
      <w:r w:rsidRPr="005C7739">
        <w:rPr>
          <w:rStyle w:val="normaltextrun"/>
          <w:rFonts w:ascii="Frutiger 55 Roman" w:hAnsi="Frutiger 55 Roman" w:cs="Segoe UI"/>
          <w:b/>
          <w:bCs/>
          <w:color w:val="000000"/>
          <w:sz w:val="20"/>
          <w:szCs w:val="20"/>
        </w:rPr>
        <w:t>The average cost to develop an application is 70% less with PowerApps and Flow</w:t>
      </w:r>
      <w:r w:rsidRPr="005C7739">
        <w:rPr>
          <w:rStyle w:val="normaltextrun"/>
          <w:rFonts w:ascii="Frutiger 55 Roman" w:hAnsi="Frutiger 55 Roman" w:cs="Segoe UI"/>
          <w:color w:val="000000"/>
          <w:sz w:val="20"/>
          <w:szCs w:val="20"/>
        </w:rPr>
        <w:t>. For applications that can be developed using these new tools and included connectors, the internal development effort, professional services fees, and/or vendor applications purchase costs are much lower. Additionally, the effort to maintain code and manage applications is less.</w:t>
      </w:r>
      <w:r w:rsidRPr="005C7739">
        <w:rPr>
          <w:rStyle w:val="eop"/>
          <w:rFonts w:ascii="Frutiger 55 Roman" w:hAnsi="Frutiger 55 Roman" w:cs="Segoe UI"/>
          <w:color w:val="000000"/>
          <w:sz w:val="20"/>
          <w:szCs w:val="20"/>
        </w:rPr>
        <w:t> </w:t>
      </w:r>
    </w:p>
    <w:p w14:paraId="340597D4" w14:textId="77777777" w:rsidR="00382C42" w:rsidRPr="005C7739" w:rsidRDefault="00382C42" w:rsidP="00382C42">
      <w:pPr>
        <w:pStyle w:val="paragraph"/>
        <w:numPr>
          <w:ilvl w:val="0"/>
          <w:numId w:val="33"/>
        </w:numPr>
        <w:spacing w:before="0" w:beforeAutospacing="0" w:after="0" w:afterAutospacing="0"/>
        <w:ind w:left="360" w:firstLine="0"/>
        <w:textAlignment w:val="baseline"/>
        <w:rPr>
          <w:rFonts w:ascii="Frutiger 55 Roman" w:hAnsi="Frutiger 55 Roman" w:cs="Segoe UI"/>
          <w:color w:val="000000"/>
          <w:sz w:val="20"/>
          <w:szCs w:val="20"/>
        </w:rPr>
      </w:pPr>
      <w:r w:rsidRPr="005C7739">
        <w:rPr>
          <w:rStyle w:val="normaltextrun"/>
          <w:rFonts w:ascii="Frutiger 55 Roman" w:hAnsi="Frutiger 55 Roman" w:cs="Segoe UI"/>
          <w:b/>
          <w:bCs/>
          <w:color w:val="000000"/>
          <w:sz w:val="20"/>
          <w:szCs w:val="20"/>
        </w:rPr>
        <w:t>Developing additional applications in-house eliminated vendor license costs</w:t>
      </w:r>
      <w:r w:rsidRPr="005C7739">
        <w:rPr>
          <w:rStyle w:val="normaltextrun"/>
          <w:rFonts w:ascii="Frutiger 55 Roman" w:hAnsi="Frutiger 55 Roman" w:cs="Segoe UI"/>
          <w:color w:val="000000"/>
          <w:sz w:val="20"/>
          <w:szCs w:val="20"/>
        </w:rPr>
        <w:t>. Interviewees provided examples of external applications that were replaced with in-house developed applications using PowerApps and Flow.</w:t>
      </w:r>
      <w:r w:rsidRPr="005C7739">
        <w:rPr>
          <w:rStyle w:val="eop"/>
          <w:rFonts w:ascii="Frutiger 55 Roman" w:hAnsi="Frutiger 55 Roman" w:cs="Segoe UI"/>
          <w:color w:val="000000"/>
          <w:sz w:val="20"/>
          <w:szCs w:val="20"/>
        </w:rPr>
        <w:t> </w:t>
      </w:r>
    </w:p>
    <w:p w14:paraId="559E8039" w14:textId="77777777" w:rsidR="00382C42" w:rsidRPr="005C7739" w:rsidRDefault="00382C42" w:rsidP="00382C42">
      <w:pPr>
        <w:pStyle w:val="paragraph"/>
        <w:numPr>
          <w:ilvl w:val="0"/>
          <w:numId w:val="33"/>
        </w:numPr>
        <w:spacing w:before="0" w:beforeAutospacing="0" w:after="0" w:afterAutospacing="0"/>
        <w:ind w:left="360" w:firstLine="0"/>
        <w:textAlignment w:val="baseline"/>
        <w:rPr>
          <w:rFonts w:ascii="Frutiger 55 Roman" w:hAnsi="Frutiger 55 Roman" w:cs="Segoe UI"/>
          <w:color w:val="000000"/>
          <w:sz w:val="20"/>
          <w:szCs w:val="20"/>
        </w:rPr>
      </w:pPr>
      <w:r w:rsidRPr="005C7739">
        <w:rPr>
          <w:rStyle w:val="normaltextrun"/>
          <w:rFonts w:ascii="Frutiger 55 Roman" w:hAnsi="Frutiger 55 Roman" w:cs="Segoe UI"/>
          <w:b/>
          <w:bCs/>
          <w:color w:val="000000"/>
          <w:sz w:val="20"/>
          <w:szCs w:val="20"/>
        </w:rPr>
        <w:t>PowerApps and Flow increases process automation and efficiencies.</w:t>
      </w:r>
      <w:r w:rsidRPr="005C7739">
        <w:rPr>
          <w:rStyle w:val="normaltextrun"/>
          <w:rFonts w:ascii="Frutiger 55 Roman" w:hAnsi="Frutiger 55 Roman" w:cs="Segoe UI"/>
          <w:color w:val="000000"/>
          <w:sz w:val="20"/>
          <w:szCs w:val="20"/>
        </w:rPr>
        <w:t> The applications and workflows that were created digitized existing, manual, and often paper-based processes. The efficiency gains can vary widely by role, and mobile workers especially benefited from these process improvements.</w:t>
      </w:r>
      <w:r w:rsidRPr="005C7739">
        <w:rPr>
          <w:rStyle w:val="eop"/>
          <w:rFonts w:ascii="Frutiger 55 Roman" w:hAnsi="Frutiger 55 Roman" w:cs="Segoe UI"/>
          <w:color w:val="000000"/>
          <w:sz w:val="20"/>
          <w:szCs w:val="20"/>
        </w:rPr>
        <w:t> </w:t>
      </w:r>
    </w:p>
    <w:p w14:paraId="3CA9ED3D" w14:textId="77777777" w:rsidR="00382C42" w:rsidRPr="005C7739" w:rsidRDefault="00382C42" w:rsidP="00382C42">
      <w:pPr>
        <w:pStyle w:val="paragraph"/>
        <w:spacing w:before="0" w:beforeAutospacing="0" w:after="0" w:afterAutospacing="0"/>
        <w:textAlignment w:val="baseline"/>
        <w:rPr>
          <w:rStyle w:val="normaltextrun"/>
          <w:rFonts w:ascii="Frutiger 55 Roman" w:hAnsi="Frutiger 55 Roman" w:cs="Segoe UI"/>
          <w:i/>
          <w:iCs/>
          <w:color w:val="4F81BD"/>
          <w:sz w:val="20"/>
          <w:szCs w:val="20"/>
        </w:rPr>
      </w:pPr>
    </w:p>
    <w:p w14:paraId="5DFF1187" w14:textId="77777777" w:rsidR="00382C42" w:rsidRPr="005C7739" w:rsidRDefault="00382C42" w:rsidP="00382C42">
      <w:pPr>
        <w:pStyle w:val="paragraph"/>
        <w:spacing w:before="0" w:beforeAutospacing="0" w:after="0" w:afterAutospacing="0"/>
        <w:textAlignment w:val="baseline"/>
        <w:rPr>
          <w:rFonts w:ascii="Frutiger 55 Roman" w:hAnsi="Frutiger 55 Roman" w:cs="Segoe UI"/>
          <w:i/>
          <w:iCs/>
          <w:color w:val="4F81BD"/>
          <w:sz w:val="20"/>
          <w:szCs w:val="20"/>
        </w:rPr>
      </w:pPr>
      <w:r w:rsidRPr="005C7739">
        <w:rPr>
          <w:rStyle w:val="normaltextrun"/>
          <w:rFonts w:ascii="Frutiger 55 Roman" w:hAnsi="Frutiger 55 Roman" w:cs="Segoe UI"/>
          <w:i/>
          <w:iCs/>
          <w:color w:val="4F81BD"/>
          <w:sz w:val="20"/>
          <w:szCs w:val="20"/>
        </w:rPr>
        <w:t>Unquantified Benefits</w:t>
      </w:r>
      <w:r w:rsidRPr="005C7739">
        <w:rPr>
          <w:rStyle w:val="eop"/>
          <w:rFonts w:ascii="Frutiger 55 Roman" w:hAnsi="Frutiger 55 Roman" w:cs="Segoe UI"/>
          <w:i/>
          <w:iCs/>
          <w:color w:val="4F81BD"/>
          <w:sz w:val="20"/>
          <w:szCs w:val="20"/>
        </w:rPr>
        <w:t> </w:t>
      </w:r>
    </w:p>
    <w:p w14:paraId="1D50561D" w14:textId="77777777" w:rsidR="00382C42" w:rsidRPr="005C7739" w:rsidRDefault="00382C42" w:rsidP="00382C42">
      <w:pPr>
        <w:pStyle w:val="paragraph"/>
        <w:numPr>
          <w:ilvl w:val="0"/>
          <w:numId w:val="34"/>
        </w:numPr>
        <w:spacing w:before="0" w:beforeAutospacing="0" w:after="0" w:afterAutospacing="0"/>
        <w:ind w:left="360" w:firstLine="0"/>
        <w:textAlignment w:val="baseline"/>
        <w:rPr>
          <w:rFonts w:ascii="Frutiger 55 Roman" w:hAnsi="Frutiger 55 Roman" w:cs="Segoe UI"/>
          <w:color w:val="000000"/>
          <w:sz w:val="20"/>
          <w:szCs w:val="20"/>
        </w:rPr>
      </w:pPr>
      <w:r w:rsidRPr="005C7739">
        <w:rPr>
          <w:rStyle w:val="normaltextrun"/>
          <w:rFonts w:ascii="Frutiger 55 Roman" w:hAnsi="Frutiger 55 Roman" w:cs="Segoe UI"/>
          <w:b/>
          <w:bCs/>
          <w:color w:val="000000"/>
          <w:sz w:val="20"/>
          <w:szCs w:val="20"/>
        </w:rPr>
        <w:t>PowerApps and Flow empowers users which increase employee satisfaction.</w:t>
      </w:r>
      <w:r w:rsidRPr="005C7739">
        <w:rPr>
          <w:rStyle w:val="normaltextrun"/>
          <w:rFonts w:ascii="Frutiger 55 Roman" w:hAnsi="Frutiger 55 Roman" w:cs="Segoe UI"/>
          <w:color w:val="000000"/>
          <w:sz w:val="20"/>
          <w:szCs w:val="20"/>
        </w:rPr>
        <w:t> Both IT and business users can now more efficiently and effectively create applications that deliver business value. In many cases, these applications would never have been built without these tools. This gives users more control over their work and enables them to eliminate repetitive and annoying manual activities.</w:t>
      </w:r>
      <w:r w:rsidRPr="005C7739">
        <w:rPr>
          <w:rStyle w:val="eop"/>
          <w:rFonts w:ascii="Frutiger 55 Roman" w:hAnsi="Frutiger 55 Roman" w:cs="Segoe UI"/>
          <w:color w:val="000000"/>
          <w:sz w:val="20"/>
          <w:szCs w:val="20"/>
        </w:rPr>
        <w:t> </w:t>
      </w:r>
    </w:p>
    <w:p w14:paraId="2E0469DB" w14:textId="77777777" w:rsidR="00382C42" w:rsidRPr="005C7739" w:rsidRDefault="00382C42" w:rsidP="00382C42">
      <w:pPr>
        <w:pStyle w:val="paragraph"/>
        <w:numPr>
          <w:ilvl w:val="0"/>
          <w:numId w:val="34"/>
        </w:numPr>
        <w:spacing w:before="0" w:beforeAutospacing="0" w:after="0" w:afterAutospacing="0"/>
        <w:ind w:left="360" w:firstLine="0"/>
        <w:textAlignment w:val="baseline"/>
        <w:rPr>
          <w:rFonts w:ascii="Frutiger 55 Roman" w:hAnsi="Frutiger 55 Roman" w:cs="Segoe UI"/>
          <w:color w:val="000000"/>
          <w:sz w:val="20"/>
          <w:szCs w:val="20"/>
        </w:rPr>
      </w:pPr>
      <w:r w:rsidRPr="005C7739">
        <w:rPr>
          <w:rStyle w:val="normaltextrun"/>
          <w:rFonts w:ascii="Frutiger 55 Roman" w:hAnsi="Frutiger 55 Roman" w:cs="Segoe UI"/>
          <w:b/>
          <w:bCs/>
          <w:color w:val="000000"/>
          <w:sz w:val="20"/>
          <w:szCs w:val="20"/>
        </w:rPr>
        <w:t>Streamlining and automating processes delivers business transformation and improved business outcomes</w:t>
      </w:r>
      <w:r w:rsidRPr="005C7739">
        <w:rPr>
          <w:rStyle w:val="normaltextrun"/>
          <w:rFonts w:ascii="Frutiger 55 Roman" w:hAnsi="Frutiger 55 Roman" w:cs="Segoe UI"/>
          <w:color w:val="000000"/>
          <w:sz w:val="20"/>
          <w:szCs w:val="20"/>
        </w:rPr>
        <w:t>. Interviewees described many ways that their businesses have improved. This includes happier customers, reduced time-to-market, and revenue protection</w:t>
      </w:r>
      <w:r w:rsidRPr="005C7739">
        <w:rPr>
          <w:rStyle w:val="eop"/>
          <w:rFonts w:ascii="Frutiger 55 Roman" w:hAnsi="Frutiger 55 Roman" w:cs="Segoe UI"/>
          <w:color w:val="000000"/>
          <w:sz w:val="20"/>
          <w:szCs w:val="20"/>
        </w:rPr>
        <w:t> </w:t>
      </w:r>
    </w:p>
    <w:p w14:paraId="7A5DCFCC" w14:textId="77777777" w:rsidR="00382C42" w:rsidRPr="005C7739" w:rsidRDefault="00382C42" w:rsidP="00382C42">
      <w:pPr>
        <w:pStyle w:val="paragraph"/>
        <w:numPr>
          <w:ilvl w:val="0"/>
          <w:numId w:val="34"/>
        </w:numPr>
        <w:spacing w:before="0" w:beforeAutospacing="0" w:after="0" w:afterAutospacing="0"/>
        <w:ind w:left="360" w:firstLine="0"/>
        <w:textAlignment w:val="baseline"/>
        <w:rPr>
          <w:rFonts w:ascii="Frutiger 55 Roman" w:hAnsi="Frutiger 55 Roman" w:cs="Segoe UI"/>
          <w:color w:val="000000"/>
          <w:sz w:val="20"/>
          <w:szCs w:val="20"/>
        </w:rPr>
      </w:pPr>
      <w:r w:rsidRPr="005C7739">
        <w:rPr>
          <w:rStyle w:val="normaltextrun"/>
          <w:rFonts w:ascii="Frutiger 55 Roman" w:hAnsi="Frutiger 55 Roman" w:cs="Segoe UI"/>
          <w:b/>
          <w:bCs/>
          <w:color w:val="000000"/>
          <w:sz w:val="20"/>
          <w:szCs w:val="20"/>
        </w:rPr>
        <w:t>Employees can make better and faster decisions from better access to information</w:t>
      </w:r>
      <w:r w:rsidRPr="005C7739">
        <w:rPr>
          <w:rStyle w:val="normaltextrun"/>
          <w:rFonts w:ascii="Frutiger 55 Roman" w:hAnsi="Frutiger 55 Roman" w:cs="Segoe UI"/>
          <w:color w:val="000000"/>
          <w:sz w:val="20"/>
          <w:szCs w:val="20"/>
        </w:rPr>
        <w:t xml:space="preserve">. Much of the development work completed with PowerApps and Flow enables faster collection of information from first line workers and transferal, to decision </w:t>
      </w:r>
      <w:r w:rsidRPr="005C7739">
        <w:rPr>
          <w:rStyle w:val="normaltextrun"/>
          <w:rFonts w:ascii="Frutiger 55 Roman" w:hAnsi="Frutiger 55 Roman" w:cs="Segoe UI"/>
          <w:color w:val="000000"/>
          <w:sz w:val="20"/>
          <w:szCs w:val="20"/>
        </w:rPr>
        <w:lastRenderedPageBreak/>
        <w:t>makers in a more usable format. This, in turn, means that better decisions are made based on data sets that are larger and closer to real-time</w:t>
      </w:r>
      <w:r w:rsidRPr="005C7739">
        <w:rPr>
          <w:rStyle w:val="eop"/>
          <w:rFonts w:ascii="Frutiger 55 Roman" w:hAnsi="Frutiger 55 Roman" w:cs="Segoe UI"/>
          <w:color w:val="000000"/>
          <w:sz w:val="20"/>
          <w:szCs w:val="20"/>
        </w:rPr>
        <w:t> </w:t>
      </w:r>
    </w:p>
    <w:p w14:paraId="7BF9ABC2" w14:textId="77777777" w:rsidR="00382C42" w:rsidRPr="005C7739" w:rsidRDefault="00382C42" w:rsidP="00382C42">
      <w:pPr>
        <w:pStyle w:val="paragraph"/>
        <w:numPr>
          <w:ilvl w:val="0"/>
          <w:numId w:val="34"/>
        </w:numPr>
        <w:spacing w:before="0" w:beforeAutospacing="0" w:after="0" w:afterAutospacing="0"/>
        <w:ind w:left="360" w:firstLine="0"/>
        <w:textAlignment w:val="baseline"/>
        <w:rPr>
          <w:rFonts w:ascii="Frutiger 55 Roman" w:hAnsi="Frutiger 55 Roman" w:cs="Segoe UI"/>
          <w:color w:val="000000"/>
          <w:sz w:val="20"/>
          <w:szCs w:val="20"/>
        </w:rPr>
      </w:pPr>
      <w:r w:rsidRPr="005C7739">
        <w:rPr>
          <w:rStyle w:val="normaltextrun"/>
          <w:rFonts w:ascii="Frutiger 55 Roman" w:hAnsi="Frutiger 55 Roman" w:cs="Segoe UI"/>
          <w:b/>
          <w:bCs/>
          <w:color w:val="000000"/>
          <w:sz w:val="20"/>
          <w:szCs w:val="20"/>
        </w:rPr>
        <w:t>Additional value is realized with other Microsoft solutions, such as Dynamics CRM and SharePoint, because PowerApps and Flow extend those solutions’ capabilities</w:t>
      </w:r>
      <w:r w:rsidRPr="005C7739">
        <w:rPr>
          <w:rStyle w:val="normaltextrun"/>
          <w:rFonts w:ascii="Frutiger 55 Roman" w:hAnsi="Frutiger 55 Roman" w:cs="Segoe UI"/>
          <w:color w:val="000000"/>
          <w:sz w:val="20"/>
          <w:szCs w:val="20"/>
        </w:rPr>
        <w:t>. Interviewees described how these solutions, being part of the Microsoft stack, enable them to build on prior investments to create more value. Additionally, tying into the Microsoft Common Data Store (CDS) allows them to easily integrate data across solutions and workflows.</w:t>
      </w:r>
      <w:r w:rsidRPr="005C7739">
        <w:rPr>
          <w:rStyle w:val="eop"/>
          <w:rFonts w:ascii="Frutiger 55 Roman" w:hAnsi="Frutiger 55 Roman" w:cs="Segoe UI"/>
          <w:color w:val="000000"/>
          <w:sz w:val="20"/>
          <w:szCs w:val="20"/>
        </w:rPr>
        <w:t> </w:t>
      </w:r>
    </w:p>
    <w:p w14:paraId="343F2BFC" w14:textId="77777777" w:rsidR="00382C42" w:rsidRPr="005C7739" w:rsidRDefault="00382C42" w:rsidP="00382C42">
      <w:pPr>
        <w:pStyle w:val="paragraph"/>
        <w:numPr>
          <w:ilvl w:val="0"/>
          <w:numId w:val="34"/>
        </w:numPr>
        <w:spacing w:before="0" w:beforeAutospacing="0" w:after="0" w:afterAutospacing="0"/>
        <w:ind w:left="360" w:firstLine="0"/>
        <w:textAlignment w:val="baseline"/>
        <w:rPr>
          <w:rFonts w:ascii="Frutiger 55 Roman" w:hAnsi="Frutiger 55 Roman" w:cs="Segoe UI"/>
          <w:color w:val="000000"/>
          <w:sz w:val="20"/>
          <w:szCs w:val="20"/>
        </w:rPr>
      </w:pPr>
      <w:r w:rsidRPr="005C7739">
        <w:rPr>
          <w:rStyle w:val="normaltextrun"/>
          <w:rFonts w:ascii="Frutiger 55 Roman" w:hAnsi="Frutiger 55 Roman" w:cs="Segoe UI"/>
          <w:b/>
          <w:bCs/>
          <w:color w:val="000000"/>
          <w:sz w:val="20"/>
          <w:szCs w:val="20"/>
        </w:rPr>
        <w:t>Mobile applications developed with PowerApps and Flow are more secure than would likely otherwise have been developed</w:t>
      </w:r>
      <w:r w:rsidRPr="005C7739">
        <w:rPr>
          <w:rStyle w:val="normaltextrun"/>
          <w:rFonts w:ascii="Frutiger 55 Roman" w:hAnsi="Frutiger 55 Roman" w:cs="Segoe UI"/>
          <w:color w:val="000000"/>
          <w:sz w:val="20"/>
          <w:szCs w:val="20"/>
        </w:rPr>
        <w:t>. Because these applications and workflows tie into Active Directory (AD) and other Microsoft security solutions, IT can control permissions at the data and application levels. Additionally, users building in these tools helps to reduce shadow IT. All PowerApps that are built on the Common Data Service for Apps are automatically GDPR compliant.</w:t>
      </w:r>
      <w:r w:rsidRPr="005C7739">
        <w:rPr>
          <w:rStyle w:val="eop"/>
          <w:rFonts w:ascii="Frutiger 55 Roman" w:hAnsi="Frutiger 55 Roman" w:cs="Segoe UI"/>
          <w:color w:val="000000"/>
          <w:sz w:val="20"/>
          <w:szCs w:val="20"/>
        </w:rPr>
        <w:t> </w:t>
      </w:r>
    </w:p>
    <w:p w14:paraId="76873BC9" w14:textId="77777777" w:rsidR="00382C42" w:rsidRPr="005C7739" w:rsidRDefault="00382C42" w:rsidP="00382C42">
      <w:pPr>
        <w:pStyle w:val="paragraph"/>
        <w:spacing w:before="0" w:beforeAutospacing="0" w:after="0" w:afterAutospacing="0"/>
        <w:ind w:left="360"/>
        <w:textAlignment w:val="baseline"/>
        <w:rPr>
          <w:rFonts w:ascii="Frutiger 55 Roman" w:hAnsi="Frutiger 55 Roman" w:cs="Segoe UI"/>
          <w:color w:val="000000"/>
          <w:sz w:val="20"/>
          <w:szCs w:val="20"/>
        </w:rPr>
      </w:pPr>
      <w:r w:rsidRPr="005C7739">
        <w:rPr>
          <w:rStyle w:val="eop"/>
          <w:rFonts w:ascii="Frutiger 55 Roman" w:hAnsi="Frutiger 55 Roman" w:cs="Segoe UI"/>
          <w:color w:val="000000"/>
          <w:sz w:val="20"/>
          <w:szCs w:val="20"/>
        </w:rPr>
        <w:t> </w:t>
      </w:r>
    </w:p>
    <w:p w14:paraId="69498E40" w14:textId="77777777" w:rsidR="00382C42" w:rsidRPr="005C7739" w:rsidRDefault="00382C42" w:rsidP="0059790C">
      <w:pPr>
        <w:rPr>
          <w:rFonts w:ascii="Frutiger 55 Roman" w:hAnsi="Frutiger 55 Roman"/>
          <w:sz w:val="20"/>
          <w:szCs w:val="20"/>
        </w:rPr>
      </w:pPr>
    </w:p>
    <w:p w14:paraId="1A34556F" w14:textId="34A12BB1" w:rsidR="00AE5B71" w:rsidRDefault="00E4577D" w:rsidP="00145357">
      <w:pPr>
        <w:pStyle w:val="ListParagraph"/>
        <w:numPr>
          <w:ilvl w:val="0"/>
          <w:numId w:val="2"/>
        </w:numPr>
        <w:outlineLvl w:val="0"/>
        <w:rPr>
          <w:rFonts w:ascii="Frutiger 55 Roman" w:hAnsi="Frutiger 55 Roman" w:cs="Calibri Light"/>
          <w:b/>
          <w:bCs/>
          <w:color w:val="4472C4" w:themeColor="accent1"/>
          <w:sz w:val="20"/>
          <w:szCs w:val="20"/>
        </w:rPr>
      </w:pPr>
      <w:bookmarkStart w:id="1" w:name="_Toc45266889"/>
      <w:r w:rsidRPr="005C7739">
        <w:rPr>
          <w:rFonts w:ascii="Frutiger 55 Roman" w:hAnsi="Frutiger 55 Roman" w:cs="Calibri Light"/>
          <w:b/>
          <w:bCs/>
          <w:color w:val="4472C4" w:themeColor="accent1"/>
          <w:sz w:val="20"/>
          <w:szCs w:val="20"/>
        </w:rPr>
        <w:t>Introduction to Power Apps</w:t>
      </w:r>
      <w:bookmarkEnd w:id="1"/>
      <w:r w:rsidR="00502498">
        <w:rPr>
          <w:rFonts w:ascii="Frutiger 55 Roman" w:hAnsi="Frutiger 55 Roman" w:cs="Calibri Light"/>
          <w:b/>
          <w:bCs/>
          <w:color w:val="4472C4" w:themeColor="accent1"/>
          <w:sz w:val="20"/>
          <w:szCs w:val="20"/>
        </w:rPr>
        <w:t xml:space="preserve"> </w:t>
      </w:r>
    </w:p>
    <w:p w14:paraId="3FCE11B7" w14:textId="77777777" w:rsidR="00643554" w:rsidRPr="005C7739" w:rsidRDefault="00643554" w:rsidP="005C7739">
      <w:pPr>
        <w:pStyle w:val="ListParagraph"/>
        <w:outlineLvl w:val="0"/>
        <w:rPr>
          <w:rFonts w:ascii="Frutiger 55 Roman" w:hAnsi="Frutiger 55 Roman" w:cs="Calibri Light"/>
          <w:b/>
          <w:bCs/>
          <w:color w:val="4472C4" w:themeColor="accent1"/>
          <w:sz w:val="20"/>
          <w:szCs w:val="20"/>
        </w:rPr>
      </w:pPr>
    </w:p>
    <w:p w14:paraId="5E388643" w14:textId="3B7A3FC4" w:rsidR="00E4577D" w:rsidRDefault="00E4577D">
      <w:pPr>
        <w:pStyle w:val="ListParagraph"/>
        <w:numPr>
          <w:ilvl w:val="1"/>
          <w:numId w:val="2"/>
        </w:numPr>
        <w:ind w:left="1080"/>
        <w:rPr>
          <w:rFonts w:ascii="Frutiger 55 Roman" w:hAnsi="Frutiger 55 Roman" w:cs="Segoe UI"/>
          <w:color w:val="000000"/>
          <w:sz w:val="20"/>
          <w:szCs w:val="20"/>
          <w:lang w:val="en"/>
        </w:rPr>
      </w:pPr>
      <w:r w:rsidRPr="005C7739">
        <w:rPr>
          <w:rFonts w:ascii="Frutiger 55 Roman" w:hAnsi="Frutiger 55 Roman"/>
          <w:b/>
          <w:bCs/>
          <w:sz w:val="20"/>
          <w:szCs w:val="20"/>
        </w:rPr>
        <w:t>Power Apps</w:t>
      </w:r>
      <w:r w:rsidR="00643554" w:rsidRPr="005C7739">
        <w:rPr>
          <w:rFonts w:ascii="Frutiger 55 Roman" w:hAnsi="Frutiger 55 Roman"/>
          <w:b/>
          <w:bCs/>
          <w:sz w:val="20"/>
          <w:szCs w:val="20"/>
        </w:rPr>
        <w:t>:</w:t>
      </w:r>
      <w:r w:rsidR="00643554">
        <w:rPr>
          <w:rFonts w:ascii="Frutiger 55 Roman" w:hAnsi="Frutiger 55 Roman" w:cs="Segoe UI"/>
          <w:color w:val="000000"/>
          <w:sz w:val="20"/>
          <w:szCs w:val="20"/>
          <w:lang w:val="en"/>
        </w:rPr>
        <w:t xml:space="preserve"> </w:t>
      </w:r>
      <w:r w:rsidRPr="005C7739">
        <w:rPr>
          <w:rFonts w:ascii="Frutiger 55 Roman" w:hAnsi="Frutiger 55 Roman" w:cs="Segoe UI"/>
          <w:color w:val="000000"/>
          <w:sz w:val="20"/>
          <w:szCs w:val="20"/>
          <w:lang w:val="en"/>
        </w:rPr>
        <w:t>Build high productivity apps you need for your business with a rich set of tools.  Building apps with Power Apps helps everyone from business analysts to professional developers work more efficiently together. Solve business problems with intuitive visual tools tt don’t require code, work faster with a platform that enables data integration and distribution, and extend the platform with building blocks for professional developers. Easily build and share apps on any device.</w:t>
      </w:r>
    </w:p>
    <w:p w14:paraId="6D15EA88" w14:textId="2D12B48A" w:rsidR="006A2890" w:rsidRPr="005C7739" w:rsidRDefault="00FB1A73" w:rsidP="005C7739">
      <w:pPr>
        <w:pStyle w:val="ListParagraph"/>
        <w:ind w:left="1080"/>
        <w:rPr>
          <w:rFonts w:ascii="Frutiger 55 Roman" w:hAnsi="Frutiger 55 Roman" w:cs="Segoe UI"/>
          <w:color w:val="000000"/>
          <w:sz w:val="20"/>
          <w:szCs w:val="20"/>
          <w:lang w:val="en"/>
        </w:rPr>
      </w:pPr>
      <w:r w:rsidRPr="00FB1A73">
        <w:rPr>
          <w:rFonts w:ascii="Frutiger 55 Roman" w:hAnsi="Frutiger 55 Roman" w:cs="Segoe UI"/>
          <w:noProof/>
          <w:color w:val="000000"/>
          <w:sz w:val="20"/>
          <w:szCs w:val="20"/>
        </w:rPr>
        <w:drawing>
          <wp:inline distT="0" distB="0" distL="0" distR="0" wp14:anchorId="41A4E3A8" wp14:editId="166B01DE">
            <wp:extent cx="5985738" cy="3006725"/>
            <wp:effectExtent l="171450" t="171450" r="358140" b="365125"/>
            <wp:docPr id="2" name="Content Placeholder 5">
              <a:extLst xmlns:a="http://schemas.openxmlformats.org/drawingml/2006/main">
                <a:ext uri="{FF2B5EF4-FFF2-40B4-BE49-F238E27FC236}">
                  <a16:creationId xmlns:a16="http://schemas.microsoft.com/office/drawing/2014/main" id="{CA3B47A0-88EE-405E-A7C8-EEFC8F5253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A3B47A0-88EE-405E-A7C8-EEFC8F525348}"/>
                        </a:ext>
                      </a:extLst>
                    </pic:cNvPr>
                    <pic:cNvPicPr>
                      <a:picLocks noGrp="1" noChangeAspect="1"/>
                    </pic:cNvPicPr>
                  </pic:nvPicPr>
                  <pic:blipFill rotWithShape="1">
                    <a:blip r:embed="rId12"/>
                    <a:srcRect l="7175" t="8026" r="4524" b="6163"/>
                    <a:stretch/>
                  </pic:blipFill>
                  <pic:spPr bwMode="auto">
                    <a:xfrm>
                      <a:off x="0" y="0"/>
                      <a:ext cx="5990920" cy="3009328"/>
                    </a:xfrm>
                    <a:prstGeom prst="rect">
                      <a:avLst/>
                    </a:prstGeom>
                    <a:noFill/>
                    <a:ln w="9525" algn="ctr">
                      <a:noFill/>
                      <a:miter lim="800000"/>
                      <a:headEnd/>
                      <a:tailEnd/>
                    </a:ln>
                    <a:effectLst>
                      <a:outerShdw blurRad="292100" dist="139700" dir="2700000" algn="tl" rotWithShape="0">
                        <a:srgbClr val="333333">
                          <a:alpha val="65000"/>
                        </a:srgbClr>
                      </a:outerShdw>
                    </a:effectLst>
                  </pic:spPr>
                </pic:pic>
              </a:graphicData>
            </a:graphic>
          </wp:inline>
        </w:drawing>
      </w:r>
    </w:p>
    <w:p w14:paraId="70C36B18" w14:textId="77777777" w:rsidR="00133190" w:rsidRPr="005C7739" w:rsidRDefault="00133190" w:rsidP="005C7739">
      <w:pPr>
        <w:ind w:hanging="360"/>
        <w:rPr>
          <w:rFonts w:ascii="Frutiger 55 Roman" w:hAnsi="Frutiger 55 Roman"/>
          <w:sz w:val="20"/>
          <w:szCs w:val="20"/>
        </w:rPr>
      </w:pPr>
    </w:p>
    <w:p w14:paraId="6B20D667" w14:textId="7EAB2857" w:rsidR="00995DAB" w:rsidRPr="005C7739" w:rsidRDefault="00995DAB" w:rsidP="00145357">
      <w:pPr>
        <w:pStyle w:val="ListParagraph"/>
        <w:numPr>
          <w:ilvl w:val="0"/>
          <w:numId w:val="2"/>
        </w:numPr>
        <w:outlineLvl w:val="0"/>
        <w:rPr>
          <w:rFonts w:ascii="Frutiger 55 Roman" w:eastAsia="Times New Roman" w:hAnsi="Frutiger 55 Roman" w:cs="Calibri Light"/>
          <w:b/>
          <w:bCs/>
          <w:color w:val="4472C4" w:themeColor="accent1"/>
          <w:sz w:val="20"/>
          <w:szCs w:val="20"/>
        </w:rPr>
      </w:pPr>
      <w:bookmarkStart w:id="2" w:name="_Toc45266890"/>
      <w:r w:rsidRPr="005C7739">
        <w:rPr>
          <w:rFonts w:ascii="Frutiger 55 Roman" w:eastAsia="Times New Roman" w:hAnsi="Frutiger 55 Roman" w:cs="Calibri Light"/>
          <w:b/>
          <w:bCs/>
          <w:color w:val="4472C4" w:themeColor="accent1"/>
          <w:sz w:val="20"/>
          <w:szCs w:val="20"/>
        </w:rPr>
        <w:t>Types of Power Apps</w:t>
      </w:r>
      <w:bookmarkEnd w:id="2"/>
      <w:r w:rsidR="0059790C" w:rsidRPr="005C7739">
        <w:rPr>
          <w:rFonts w:ascii="Frutiger 55 Roman" w:eastAsia="Times New Roman" w:hAnsi="Frutiger 55 Roman" w:cs="Calibri Light"/>
          <w:b/>
          <w:bCs/>
          <w:color w:val="4472C4" w:themeColor="accent1"/>
          <w:sz w:val="20"/>
          <w:szCs w:val="20"/>
        </w:rPr>
        <w:t xml:space="preserve"> </w:t>
      </w:r>
    </w:p>
    <w:p w14:paraId="1506F562" w14:textId="1AD723BE" w:rsidR="000636EB" w:rsidRPr="005C7739" w:rsidRDefault="000636EB" w:rsidP="000636EB">
      <w:pPr>
        <w:rPr>
          <w:rFonts w:ascii="Frutiger 55 Roman" w:eastAsia="Times New Roman" w:hAnsi="Frutiger 55 Roman"/>
          <w:sz w:val="20"/>
          <w:szCs w:val="20"/>
        </w:rPr>
      </w:pPr>
    </w:p>
    <w:p w14:paraId="4A830212" w14:textId="1EF34269" w:rsidR="000636EB" w:rsidRPr="005C7739" w:rsidRDefault="000636EB" w:rsidP="000636EB">
      <w:pPr>
        <w:rPr>
          <w:rFonts w:ascii="Frutiger 55 Roman" w:eastAsia="Times New Roman" w:hAnsi="Frutiger 55 Roman"/>
          <w:sz w:val="20"/>
          <w:szCs w:val="20"/>
        </w:rPr>
      </w:pPr>
    </w:p>
    <w:tbl>
      <w:tblPr>
        <w:tblStyle w:val="TableGrid"/>
        <w:tblW w:w="0" w:type="auto"/>
        <w:tblInd w:w="360" w:type="dxa"/>
        <w:tblLook w:val="04A0" w:firstRow="1" w:lastRow="0" w:firstColumn="1" w:lastColumn="0" w:noHBand="0" w:noVBand="1"/>
      </w:tblPr>
      <w:tblGrid>
        <w:gridCol w:w="1350"/>
        <w:gridCol w:w="5632"/>
        <w:gridCol w:w="3448"/>
      </w:tblGrid>
      <w:tr w:rsidR="00FF0A7F" w:rsidRPr="00643554" w14:paraId="75439390" w14:textId="1C7C7869" w:rsidTr="0059790C">
        <w:tc>
          <w:tcPr>
            <w:tcW w:w="1557" w:type="dxa"/>
            <w:shd w:val="clear" w:color="auto" w:fill="B4C6E7" w:themeFill="accent1" w:themeFillTint="66"/>
          </w:tcPr>
          <w:p w14:paraId="4BACE06D" w14:textId="5830AC7C" w:rsidR="0059790C" w:rsidRPr="005C7739" w:rsidRDefault="0059790C" w:rsidP="000636EB">
            <w:pPr>
              <w:rPr>
                <w:rFonts w:ascii="Frutiger 55 Roman" w:eastAsia="Times New Roman" w:hAnsi="Frutiger 55 Roman"/>
                <w:b/>
                <w:bCs/>
                <w:sz w:val="20"/>
                <w:szCs w:val="20"/>
              </w:rPr>
            </w:pPr>
            <w:r w:rsidRPr="005C7739">
              <w:rPr>
                <w:rFonts w:ascii="Frutiger 55 Roman" w:eastAsia="Times New Roman" w:hAnsi="Frutiger 55 Roman"/>
                <w:b/>
                <w:bCs/>
                <w:sz w:val="20"/>
                <w:szCs w:val="20"/>
              </w:rPr>
              <w:t>Power App Type</w:t>
            </w:r>
          </w:p>
        </w:tc>
        <w:tc>
          <w:tcPr>
            <w:tcW w:w="10408" w:type="dxa"/>
            <w:shd w:val="clear" w:color="auto" w:fill="B4C6E7" w:themeFill="accent1" w:themeFillTint="66"/>
          </w:tcPr>
          <w:p w14:paraId="422A8BD7" w14:textId="17F298FE" w:rsidR="0059790C" w:rsidRPr="005C7739" w:rsidRDefault="0059790C" w:rsidP="000636EB">
            <w:pPr>
              <w:rPr>
                <w:rFonts w:ascii="Frutiger 55 Roman" w:eastAsia="Times New Roman" w:hAnsi="Frutiger 55 Roman"/>
                <w:b/>
                <w:bCs/>
                <w:sz w:val="20"/>
                <w:szCs w:val="20"/>
              </w:rPr>
            </w:pPr>
            <w:r w:rsidRPr="005C7739">
              <w:rPr>
                <w:rFonts w:ascii="Frutiger 55 Roman" w:eastAsia="Times New Roman" w:hAnsi="Frutiger 55 Roman"/>
                <w:b/>
                <w:bCs/>
                <w:sz w:val="20"/>
                <w:szCs w:val="20"/>
              </w:rPr>
              <w:t>Description</w:t>
            </w:r>
          </w:p>
        </w:tc>
        <w:tc>
          <w:tcPr>
            <w:tcW w:w="5705" w:type="dxa"/>
            <w:shd w:val="clear" w:color="auto" w:fill="B4C6E7" w:themeFill="accent1" w:themeFillTint="66"/>
          </w:tcPr>
          <w:p w14:paraId="6E240884" w14:textId="5DCA8A24" w:rsidR="0059790C" w:rsidRPr="005C7739" w:rsidRDefault="0059790C" w:rsidP="000636EB">
            <w:pPr>
              <w:rPr>
                <w:rFonts w:ascii="Frutiger 55 Roman" w:eastAsia="Times New Roman" w:hAnsi="Frutiger 55 Roman"/>
                <w:b/>
                <w:bCs/>
                <w:sz w:val="20"/>
                <w:szCs w:val="20"/>
              </w:rPr>
            </w:pPr>
            <w:r w:rsidRPr="005C7739">
              <w:rPr>
                <w:rFonts w:ascii="Frutiger 55 Roman" w:eastAsia="Times New Roman" w:hAnsi="Frutiger 55 Roman"/>
                <w:b/>
                <w:bCs/>
                <w:sz w:val="20"/>
                <w:szCs w:val="20"/>
              </w:rPr>
              <w:t>When to Use?</w:t>
            </w:r>
          </w:p>
        </w:tc>
      </w:tr>
      <w:tr w:rsidR="00FF0A7F" w:rsidRPr="00643554" w14:paraId="2CA3F74C" w14:textId="7767AEE1" w:rsidTr="0059790C">
        <w:tc>
          <w:tcPr>
            <w:tcW w:w="1557" w:type="dxa"/>
          </w:tcPr>
          <w:p w14:paraId="3C81010F" w14:textId="73F43D7B" w:rsidR="0059790C" w:rsidRPr="005C7739" w:rsidRDefault="0059790C" w:rsidP="001A7E0A">
            <w:pPr>
              <w:rPr>
                <w:rFonts w:ascii="Frutiger 55 Roman" w:eastAsia="Times New Roman" w:hAnsi="Frutiger 55 Roman"/>
                <w:sz w:val="20"/>
                <w:szCs w:val="20"/>
              </w:rPr>
            </w:pPr>
            <w:r w:rsidRPr="005C7739">
              <w:rPr>
                <w:rFonts w:ascii="Frutiger 55 Roman" w:eastAsia="Times New Roman" w:hAnsi="Frutiger 55 Roman"/>
                <w:sz w:val="20"/>
                <w:szCs w:val="20"/>
              </w:rPr>
              <w:t>Canvas</w:t>
            </w:r>
          </w:p>
        </w:tc>
        <w:tc>
          <w:tcPr>
            <w:tcW w:w="10408" w:type="dxa"/>
          </w:tcPr>
          <w:p w14:paraId="210A067D" w14:textId="77777777" w:rsidR="0059790C" w:rsidRPr="005C7739" w:rsidRDefault="0059790C" w:rsidP="000636EB">
            <w:pPr>
              <w:rPr>
                <w:rFonts w:ascii="Frutiger 55 Roman" w:hAnsi="Frutiger 55 Roman" w:cs="Segoe UI"/>
                <w:sz w:val="20"/>
                <w:szCs w:val="20"/>
              </w:rPr>
            </w:pPr>
            <w:r w:rsidRPr="005C7739">
              <w:rPr>
                <w:rFonts w:ascii="Frutiger 55 Roman" w:hAnsi="Frutiger 55 Roman" w:cs="Segoe UI"/>
                <w:sz w:val="20"/>
                <w:szCs w:val="20"/>
              </w:rPr>
              <w:t>Canvas apps can be built with or without a Common Data Service database. They use connectors to access data and services. Canvas apps start with a blank screen like an artist’s canvas and the creator manually lays out each screen. This allows the creator to have complete control of placements of controls on the canvas.</w:t>
            </w:r>
          </w:p>
          <w:p w14:paraId="7126630A" w14:textId="77777777" w:rsidR="007E6C9D" w:rsidRPr="005C7739" w:rsidRDefault="007E6C9D" w:rsidP="000636EB">
            <w:pPr>
              <w:rPr>
                <w:rFonts w:ascii="Frutiger 55 Roman" w:eastAsia="Times New Roman" w:hAnsi="Frutiger 55 Roman" w:cs="Segoe UI"/>
                <w:sz w:val="20"/>
                <w:szCs w:val="20"/>
              </w:rPr>
            </w:pPr>
          </w:p>
          <w:p w14:paraId="1BAC9D57" w14:textId="77777777" w:rsidR="007E6C9D" w:rsidRPr="005C7739" w:rsidRDefault="007E6C9D" w:rsidP="000636EB">
            <w:pPr>
              <w:rPr>
                <w:rFonts w:ascii="Frutiger 55 Roman" w:eastAsia="Times New Roman" w:hAnsi="Frutiger 55 Roman" w:cs="Segoe UI"/>
                <w:sz w:val="20"/>
                <w:szCs w:val="20"/>
              </w:rPr>
            </w:pPr>
            <w:r w:rsidRPr="005C7739">
              <w:rPr>
                <w:rFonts w:ascii="Frutiger 55 Roman" w:eastAsia="Times New Roman" w:hAnsi="Frutiger 55 Roman" w:cs="Segoe UI"/>
                <w:sz w:val="20"/>
                <w:szCs w:val="20"/>
              </w:rPr>
              <w:t xml:space="preserve">Click </w:t>
            </w:r>
            <w:hyperlink r:id="rId13" w:history="1">
              <w:r w:rsidRPr="005C7739">
                <w:rPr>
                  <w:rStyle w:val="Hyperlink"/>
                  <w:rFonts w:ascii="Frutiger 55 Roman" w:eastAsia="Times New Roman" w:hAnsi="Frutiger 55 Roman" w:cs="Segoe UI"/>
                  <w:sz w:val="20"/>
                  <w:szCs w:val="20"/>
                </w:rPr>
                <w:t>here</w:t>
              </w:r>
            </w:hyperlink>
            <w:r w:rsidRPr="005C7739">
              <w:rPr>
                <w:rFonts w:ascii="Frutiger 55 Roman" w:eastAsia="Times New Roman" w:hAnsi="Frutiger 55 Roman" w:cs="Segoe UI"/>
                <w:sz w:val="20"/>
                <w:szCs w:val="20"/>
              </w:rPr>
              <w:t xml:space="preserve"> for instructions on how to create a Canvas Power App.</w:t>
            </w:r>
          </w:p>
          <w:p w14:paraId="3C127F21" w14:textId="595E1559" w:rsidR="007E6C9D" w:rsidRPr="005C7739" w:rsidRDefault="007E6C9D" w:rsidP="000636EB">
            <w:pPr>
              <w:rPr>
                <w:rFonts w:ascii="Frutiger 55 Roman" w:eastAsia="Times New Roman" w:hAnsi="Frutiger 55 Roman"/>
                <w:sz w:val="20"/>
                <w:szCs w:val="20"/>
              </w:rPr>
            </w:pPr>
            <w:r w:rsidRPr="005C7739">
              <w:rPr>
                <w:rFonts w:ascii="Frutiger 55 Roman" w:eastAsia="Times New Roman" w:hAnsi="Frutiger 55 Roman"/>
                <w:sz w:val="20"/>
                <w:szCs w:val="20"/>
              </w:rPr>
              <w:lastRenderedPageBreak/>
              <w:t xml:space="preserve">Click </w:t>
            </w:r>
            <w:hyperlink r:id="rId14" w:history="1">
              <w:r w:rsidRPr="005C7739">
                <w:rPr>
                  <w:rStyle w:val="Hyperlink"/>
                  <w:rFonts w:ascii="Frutiger 55 Roman" w:eastAsia="Times New Roman" w:hAnsi="Frutiger 55 Roman"/>
                  <w:sz w:val="20"/>
                  <w:szCs w:val="20"/>
                </w:rPr>
                <w:t>here</w:t>
              </w:r>
            </w:hyperlink>
            <w:r w:rsidRPr="005C7739">
              <w:rPr>
                <w:rFonts w:ascii="Frutiger 55 Roman" w:eastAsia="Times New Roman" w:hAnsi="Frutiger 55 Roman"/>
                <w:sz w:val="20"/>
                <w:szCs w:val="20"/>
              </w:rPr>
              <w:t xml:space="preserve"> for instructions on how to create a Canvas Power App using data in a SharePoint List.</w:t>
            </w:r>
          </w:p>
        </w:tc>
        <w:tc>
          <w:tcPr>
            <w:tcW w:w="5705" w:type="dxa"/>
          </w:tcPr>
          <w:p w14:paraId="0F728B90" w14:textId="6213C07E" w:rsidR="0059790C" w:rsidRPr="005C7739" w:rsidRDefault="00FF0A7F" w:rsidP="0059790C">
            <w:pPr>
              <w:rPr>
                <w:rFonts w:ascii="Frutiger 55 Roman" w:eastAsia="Times New Roman" w:hAnsi="Frutiger 55 Roman"/>
                <w:b/>
                <w:bCs/>
                <w:color w:val="00B050"/>
                <w:sz w:val="20"/>
                <w:szCs w:val="20"/>
              </w:rPr>
            </w:pPr>
            <w:r w:rsidRPr="005C7739">
              <w:rPr>
                <w:rFonts w:ascii="Frutiger 55 Roman" w:eastAsia="Times New Roman" w:hAnsi="Frutiger 55 Roman"/>
                <w:b/>
                <w:bCs/>
                <w:color w:val="00B050"/>
                <w:sz w:val="20"/>
                <w:szCs w:val="20"/>
              </w:rPr>
              <w:lastRenderedPageBreak/>
              <w:t xml:space="preserve">BEST PRACTICE: </w:t>
            </w:r>
            <w:r w:rsidR="0059790C" w:rsidRPr="005C7739">
              <w:rPr>
                <w:rFonts w:ascii="Frutiger 55 Roman" w:eastAsia="Times New Roman" w:hAnsi="Frutiger 55 Roman"/>
                <w:b/>
                <w:bCs/>
                <w:color w:val="00B050"/>
                <w:sz w:val="20"/>
                <w:szCs w:val="20"/>
              </w:rPr>
              <w:t xml:space="preserve">Canvas Apps </w:t>
            </w:r>
            <w:r w:rsidRPr="005C7739">
              <w:rPr>
                <w:rFonts w:ascii="Frutiger 55 Roman" w:eastAsia="Times New Roman" w:hAnsi="Frutiger 55 Roman"/>
                <w:b/>
                <w:bCs/>
                <w:color w:val="00B050"/>
                <w:sz w:val="20"/>
                <w:szCs w:val="20"/>
              </w:rPr>
              <w:t>are the recommended best option for low-medium complex enhancement requests related to customizations in SharePoint lists.</w:t>
            </w:r>
            <w:r w:rsidR="005826A3" w:rsidRPr="005C7739">
              <w:rPr>
                <w:rFonts w:ascii="Frutiger 55 Roman" w:eastAsia="Times New Roman" w:hAnsi="Frutiger 55 Roman"/>
                <w:b/>
                <w:bCs/>
                <w:color w:val="00B050"/>
                <w:sz w:val="20"/>
                <w:szCs w:val="20"/>
              </w:rPr>
              <w:t xml:space="preserve"> </w:t>
            </w:r>
          </w:p>
          <w:p w14:paraId="5FACE28D" w14:textId="5D2C818B" w:rsidR="0059790C" w:rsidRPr="005C7739" w:rsidRDefault="0059790C" w:rsidP="000636EB">
            <w:pPr>
              <w:rPr>
                <w:rFonts w:ascii="Frutiger 55 Roman" w:hAnsi="Frutiger 55 Roman" w:cs="Segoe UI"/>
                <w:sz w:val="20"/>
                <w:szCs w:val="20"/>
              </w:rPr>
            </w:pPr>
          </w:p>
        </w:tc>
      </w:tr>
      <w:tr w:rsidR="00FF0A7F" w:rsidRPr="00643554" w14:paraId="2E11D17F" w14:textId="067C1BF5" w:rsidTr="0059790C">
        <w:tc>
          <w:tcPr>
            <w:tcW w:w="1557" w:type="dxa"/>
          </w:tcPr>
          <w:p w14:paraId="7920FB04" w14:textId="7DFBBBCB" w:rsidR="0059790C" w:rsidRPr="005C7739" w:rsidRDefault="0059790C" w:rsidP="000636EB">
            <w:pPr>
              <w:rPr>
                <w:rFonts w:ascii="Frutiger 55 Roman" w:eastAsia="Times New Roman" w:hAnsi="Frutiger 55 Roman"/>
                <w:sz w:val="20"/>
                <w:szCs w:val="20"/>
              </w:rPr>
            </w:pPr>
            <w:r w:rsidRPr="005C7739">
              <w:rPr>
                <w:rFonts w:ascii="Frutiger 55 Roman" w:eastAsia="Times New Roman" w:hAnsi="Frutiger 55 Roman"/>
                <w:sz w:val="20"/>
                <w:szCs w:val="20"/>
              </w:rPr>
              <w:t>Model Driven</w:t>
            </w:r>
          </w:p>
        </w:tc>
        <w:tc>
          <w:tcPr>
            <w:tcW w:w="10408" w:type="dxa"/>
          </w:tcPr>
          <w:p w14:paraId="014ACFC8" w14:textId="7BD5D865" w:rsidR="0059790C" w:rsidRPr="005C7739" w:rsidRDefault="0059790C" w:rsidP="000636EB">
            <w:pPr>
              <w:rPr>
                <w:rFonts w:ascii="Frutiger 55 Roman" w:hAnsi="Frutiger 55 Roman" w:cs="Segoe UI"/>
                <w:sz w:val="20"/>
                <w:szCs w:val="20"/>
              </w:rPr>
            </w:pPr>
            <w:r w:rsidRPr="005C7739">
              <w:rPr>
                <w:rFonts w:ascii="Frutiger 55 Roman" w:hAnsi="Frutiger 55 Roman" w:cs="Segoe UI"/>
                <w:sz w:val="20"/>
                <w:szCs w:val="20"/>
              </w:rPr>
              <w:t>Model-driven apps require a Common Data Service database and are built on top of the data modeled in that database environment. Model-driven apps materialize views and detail screens based on the data structure. Because of this, they offer users a more consistent look and feel from one screen to the next without much effort by the creator</w:t>
            </w:r>
          </w:p>
        </w:tc>
        <w:tc>
          <w:tcPr>
            <w:tcW w:w="5705" w:type="dxa"/>
          </w:tcPr>
          <w:p w14:paraId="4A910428" w14:textId="762C89DD" w:rsidR="0059790C" w:rsidRPr="005C7739" w:rsidRDefault="0059790C" w:rsidP="0059790C">
            <w:pPr>
              <w:rPr>
                <w:rFonts w:ascii="Frutiger 55 Roman" w:eastAsia="Times New Roman" w:hAnsi="Frutiger 55 Roman"/>
                <w:sz w:val="20"/>
                <w:szCs w:val="20"/>
              </w:rPr>
            </w:pPr>
            <w:r w:rsidRPr="005C7739">
              <w:rPr>
                <w:rFonts w:ascii="Frutiger 55 Roman" w:eastAsia="Times New Roman" w:hAnsi="Frutiger 55 Roman"/>
                <w:sz w:val="20"/>
                <w:szCs w:val="20"/>
              </w:rPr>
              <w:t>Model Driven Apps will be used for high complex requests and may require P1 licenses depending on the connectors needed.</w:t>
            </w:r>
          </w:p>
          <w:p w14:paraId="62494C96" w14:textId="77777777" w:rsidR="0059790C" w:rsidRPr="005C7739" w:rsidRDefault="0059790C" w:rsidP="000636EB">
            <w:pPr>
              <w:rPr>
                <w:rFonts w:ascii="Frutiger 55 Roman" w:hAnsi="Frutiger 55 Roman" w:cs="Segoe UI"/>
                <w:sz w:val="20"/>
                <w:szCs w:val="20"/>
              </w:rPr>
            </w:pPr>
          </w:p>
        </w:tc>
      </w:tr>
      <w:tr w:rsidR="00FF0A7F" w:rsidRPr="00643554" w14:paraId="0074D64C" w14:textId="63E856B5" w:rsidTr="0059790C">
        <w:tc>
          <w:tcPr>
            <w:tcW w:w="1557" w:type="dxa"/>
          </w:tcPr>
          <w:p w14:paraId="18C0A68D" w14:textId="52DE343C" w:rsidR="0059790C" w:rsidRPr="005C7739" w:rsidRDefault="0059790C" w:rsidP="000636EB">
            <w:pPr>
              <w:rPr>
                <w:rFonts w:ascii="Frutiger 55 Roman" w:eastAsia="Times New Roman" w:hAnsi="Frutiger 55 Roman"/>
                <w:sz w:val="20"/>
                <w:szCs w:val="20"/>
              </w:rPr>
            </w:pPr>
            <w:r w:rsidRPr="005C7739">
              <w:rPr>
                <w:rFonts w:ascii="Frutiger 55 Roman" w:eastAsia="Times New Roman" w:hAnsi="Frutiger 55 Roman"/>
                <w:sz w:val="20"/>
                <w:szCs w:val="20"/>
              </w:rPr>
              <w:t xml:space="preserve">Customized List Forms </w:t>
            </w:r>
          </w:p>
        </w:tc>
        <w:tc>
          <w:tcPr>
            <w:tcW w:w="10408" w:type="dxa"/>
          </w:tcPr>
          <w:p w14:paraId="6CEB26E4" w14:textId="3B4069B6" w:rsidR="0059790C" w:rsidRPr="005C7739" w:rsidRDefault="0059790C" w:rsidP="000636EB">
            <w:pPr>
              <w:rPr>
                <w:rFonts w:ascii="Frutiger 55 Roman" w:hAnsi="Frutiger 55 Roman"/>
                <w:sz w:val="20"/>
                <w:szCs w:val="20"/>
              </w:rPr>
            </w:pPr>
            <w:r w:rsidRPr="005C7739">
              <w:rPr>
                <w:rFonts w:ascii="Frutiger 55 Roman" w:hAnsi="Frutiger 55 Roman"/>
                <w:sz w:val="20"/>
                <w:szCs w:val="20"/>
              </w:rPr>
              <w:t xml:space="preserve">Customized list forms – Easy to use to add branding and very light weight customizations (font color, etc).  Best practice is to NOT use this type for anything more than branding. </w:t>
            </w:r>
            <w:r w:rsidR="007E6C9D" w:rsidRPr="005C7739">
              <w:rPr>
                <w:rFonts w:ascii="Frutiger 55 Roman" w:hAnsi="Frutiger 55 Roman"/>
                <w:sz w:val="20"/>
                <w:szCs w:val="20"/>
              </w:rPr>
              <w:t>These types of Power apps can only be used in the Default environment.</w:t>
            </w:r>
          </w:p>
          <w:p w14:paraId="725EBAF6" w14:textId="77777777" w:rsidR="00160F82" w:rsidRPr="005C7739" w:rsidRDefault="00160F82" w:rsidP="000636EB">
            <w:pPr>
              <w:rPr>
                <w:rFonts w:ascii="Frutiger 55 Roman" w:hAnsi="Frutiger 55 Roman"/>
                <w:sz w:val="20"/>
                <w:szCs w:val="20"/>
              </w:rPr>
            </w:pPr>
          </w:p>
          <w:p w14:paraId="31C22792" w14:textId="4C948B83" w:rsidR="00160F82" w:rsidRPr="005C7739" w:rsidRDefault="00160F82" w:rsidP="000636EB">
            <w:pPr>
              <w:rPr>
                <w:rFonts w:ascii="Frutiger 55 Roman" w:eastAsia="Times New Roman" w:hAnsi="Frutiger 55 Roman"/>
                <w:sz w:val="20"/>
                <w:szCs w:val="20"/>
              </w:rPr>
            </w:pPr>
            <w:r w:rsidRPr="005C7739">
              <w:rPr>
                <w:rFonts w:ascii="Frutiger 55 Roman" w:hAnsi="Frutiger 55 Roman"/>
                <w:sz w:val="20"/>
                <w:szCs w:val="20"/>
              </w:rPr>
              <w:t xml:space="preserve">Click </w:t>
            </w:r>
            <w:hyperlink r:id="rId15" w:history="1">
              <w:r w:rsidRPr="005C7739">
                <w:rPr>
                  <w:rStyle w:val="Hyperlink"/>
                  <w:rFonts w:ascii="Frutiger 55 Roman" w:hAnsi="Frutiger 55 Roman"/>
                  <w:sz w:val="20"/>
                  <w:szCs w:val="20"/>
                </w:rPr>
                <w:t>here</w:t>
              </w:r>
            </w:hyperlink>
            <w:r w:rsidRPr="005C7739">
              <w:rPr>
                <w:rFonts w:ascii="Frutiger 55 Roman" w:hAnsi="Frutiger 55 Roman"/>
                <w:sz w:val="20"/>
                <w:szCs w:val="20"/>
              </w:rPr>
              <w:t xml:space="preserve"> for instructions on how to create a Customized List Form</w:t>
            </w:r>
          </w:p>
        </w:tc>
        <w:tc>
          <w:tcPr>
            <w:tcW w:w="5705" w:type="dxa"/>
          </w:tcPr>
          <w:p w14:paraId="75427E45" w14:textId="51E9BCA1" w:rsidR="0059790C" w:rsidRPr="005C7739" w:rsidRDefault="0059790C" w:rsidP="000636EB">
            <w:pPr>
              <w:rPr>
                <w:rFonts w:ascii="Frutiger 55 Roman" w:hAnsi="Frutiger 55 Roman"/>
                <w:sz w:val="20"/>
                <w:szCs w:val="20"/>
              </w:rPr>
            </w:pPr>
            <w:r w:rsidRPr="005C7739">
              <w:rPr>
                <w:rFonts w:ascii="Frutiger 55 Roman" w:hAnsi="Frutiger 55 Roman"/>
                <w:sz w:val="20"/>
                <w:szCs w:val="20"/>
              </w:rPr>
              <w:t>Use for simple branding and font size and style changes in SharePoint lists.</w:t>
            </w:r>
          </w:p>
          <w:p w14:paraId="0EF64AE7" w14:textId="77777777" w:rsidR="0059790C" w:rsidRPr="005C7739" w:rsidRDefault="0059790C" w:rsidP="000636EB">
            <w:pPr>
              <w:rPr>
                <w:rFonts w:ascii="Frutiger 55 Roman" w:hAnsi="Frutiger 55 Roman"/>
                <w:sz w:val="20"/>
                <w:szCs w:val="20"/>
              </w:rPr>
            </w:pPr>
          </w:p>
          <w:p w14:paraId="12F31601" w14:textId="5C916C04" w:rsidR="0059790C" w:rsidRPr="005C7739" w:rsidRDefault="0059790C" w:rsidP="0059790C">
            <w:pPr>
              <w:rPr>
                <w:rFonts w:ascii="Frutiger 55 Roman" w:eastAsia="Times New Roman" w:hAnsi="Frutiger 55 Roman"/>
                <w:sz w:val="20"/>
                <w:szCs w:val="20"/>
              </w:rPr>
            </w:pPr>
            <w:r w:rsidRPr="005C7739">
              <w:rPr>
                <w:rFonts w:ascii="Frutiger 55 Roman" w:eastAsia="Times New Roman" w:hAnsi="Frutiger 55 Roman"/>
                <w:sz w:val="20"/>
                <w:szCs w:val="20"/>
              </w:rPr>
              <w:t>Not recommended unless it is strictly used for minor cosmetic changes</w:t>
            </w:r>
          </w:p>
          <w:p w14:paraId="63534035" w14:textId="4CD07C6F" w:rsidR="0059790C" w:rsidRPr="005C7739" w:rsidRDefault="0059790C" w:rsidP="000636EB">
            <w:pPr>
              <w:rPr>
                <w:rFonts w:ascii="Frutiger 55 Roman" w:hAnsi="Frutiger 55 Roman"/>
                <w:sz w:val="20"/>
                <w:szCs w:val="20"/>
              </w:rPr>
            </w:pPr>
          </w:p>
        </w:tc>
      </w:tr>
    </w:tbl>
    <w:p w14:paraId="75476FC3" w14:textId="77777777" w:rsidR="000636EB" w:rsidRPr="005C7739" w:rsidRDefault="000636EB" w:rsidP="000636EB">
      <w:pPr>
        <w:ind w:left="360"/>
        <w:rPr>
          <w:rFonts w:ascii="Frutiger 55 Roman" w:eastAsia="Times New Roman" w:hAnsi="Frutiger 55 Roman"/>
          <w:sz w:val="20"/>
          <w:szCs w:val="20"/>
        </w:rPr>
      </w:pPr>
    </w:p>
    <w:p w14:paraId="4E5C95BF" w14:textId="59EA2632" w:rsidR="00525E2C" w:rsidRPr="005C7739" w:rsidRDefault="00525E2C" w:rsidP="00525E2C">
      <w:pPr>
        <w:rPr>
          <w:rFonts w:ascii="Frutiger 55 Roman" w:eastAsia="Times New Roman" w:hAnsi="Frutiger 55 Roman"/>
          <w:sz w:val="20"/>
          <w:szCs w:val="20"/>
        </w:rPr>
      </w:pPr>
    </w:p>
    <w:p w14:paraId="32AE2283" w14:textId="3028194B" w:rsidR="00995DAB" w:rsidRPr="005C7739" w:rsidRDefault="008D1345" w:rsidP="00145357">
      <w:pPr>
        <w:pStyle w:val="ListParagraph"/>
        <w:numPr>
          <w:ilvl w:val="0"/>
          <w:numId w:val="2"/>
        </w:numPr>
        <w:outlineLvl w:val="0"/>
        <w:rPr>
          <w:rFonts w:ascii="Frutiger 55 Roman" w:hAnsi="Frutiger 55 Roman" w:cs="Calibri Light"/>
          <w:b/>
          <w:bCs/>
          <w:color w:val="4472C4" w:themeColor="accent1"/>
          <w:sz w:val="20"/>
          <w:szCs w:val="20"/>
        </w:rPr>
      </w:pPr>
      <w:bookmarkStart w:id="3" w:name="_Toc45266891"/>
      <w:r w:rsidRPr="005C7739">
        <w:rPr>
          <w:rFonts w:ascii="Frutiger 55 Roman" w:hAnsi="Frutiger 55 Roman" w:cs="Calibri Light"/>
          <w:b/>
          <w:bCs/>
          <w:color w:val="4472C4" w:themeColor="accent1"/>
          <w:sz w:val="20"/>
          <w:szCs w:val="20"/>
        </w:rPr>
        <w:t>Power App Environments</w:t>
      </w:r>
      <w:bookmarkEnd w:id="3"/>
    </w:p>
    <w:p w14:paraId="25C763A2" w14:textId="5E7AB7C2" w:rsidR="00FF0A7F" w:rsidRPr="005C7739" w:rsidRDefault="00FF0A7F" w:rsidP="00FF0A7F">
      <w:pPr>
        <w:rPr>
          <w:rFonts w:ascii="Frutiger 55 Roman" w:hAnsi="Frutiger 55 Roman"/>
          <w:b/>
          <w:bCs/>
          <w:sz w:val="20"/>
          <w:szCs w:val="20"/>
        </w:rPr>
      </w:pPr>
    </w:p>
    <w:p w14:paraId="34C266B6" w14:textId="35D2A43B" w:rsidR="000A5CA0" w:rsidRPr="005C7739" w:rsidRDefault="000A5CA0" w:rsidP="00C46FC3">
      <w:pPr>
        <w:ind w:left="1440"/>
        <w:rPr>
          <w:rFonts w:ascii="Frutiger 55 Roman" w:hAnsi="Frutiger 55 Roman"/>
          <w:b/>
          <w:bCs/>
          <w:sz w:val="20"/>
          <w:szCs w:val="20"/>
        </w:rPr>
      </w:pPr>
      <w:r w:rsidRPr="005C7739">
        <w:rPr>
          <w:rFonts w:ascii="Frutiger 55 Roman" w:hAnsi="Frutiger 55 Roman"/>
          <w:noProof/>
          <w:sz w:val="20"/>
          <w:szCs w:val="20"/>
        </w:rPr>
        <w:drawing>
          <wp:inline distT="0" distB="0" distL="0" distR="0" wp14:anchorId="11F9B114" wp14:editId="5394DFBA">
            <wp:extent cx="5619302" cy="2580237"/>
            <wp:effectExtent l="0" t="0" r="635" b="0"/>
            <wp:docPr id="1905658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02287" cy="2618341"/>
                    </a:xfrm>
                    <a:prstGeom prst="rect">
                      <a:avLst/>
                    </a:prstGeom>
                  </pic:spPr>
                </pic:pic>
              </a:graphicData>
            </a:graphic>
          </wp:inline>
        </w:drawing>
      </w:r>
    </w:p>
    <w:p w14:paraId="2C104029" w14:textId="77777777" w:rsidR="00CA1F0F" w:rsidRPr="005C7739" w:rsidRDefault="00CA1F0F" w:rsidP="00C46FC3">
      <w:pPr>
        <w:ind w:left="1440"/>
        <w:rPr>
          <w:rFonts w:ascii="Frutiger 55 Roman" w:hAnsi="Frutiger 55 Roman"/>
          <w:b/>
          <w:bCs/>
          <w:sz w:val="20"/>
          <w:szCs w:val="20"/>
        </w:rPr>
      </w:pPr>
    </w:p>
    <w:p w14:paraId="1A7227B9" w14:textId="77777777" w:rsidR="00CA1F0F" w:rsidRPr="005C7739" w:rsidRDefault="00CA1F0F" w:rsidP="00C46FC3">
      <w:pPr>
        <w:ind w:left="1440"/>
        <w:rPr>
          <w:rFonts w:ascii="Frutiger 55 Roman" w:hAnsi="Frutiger 55 Roman"/>
          <w:b/>
          <w:bCs/>
          <w:sz w:val="20"/>
          <w:szCs w:val="20"/>
        </w:rPr>
      </w:pPr>
    </w:p>
    <w:p w14:paraId="1CE23F65" w14:textId="77777777" w:rsidR="00CA1F0F" w:rsidRPr="005C7739" w:rsidRDefault="00CA1F0F" w:rsidP="00C46FC3">
      <w:pPr>
        <w:ind w:left="1440"/>
        <w:rPr>
          <w:rFonts w:ascii="Frutiger 55 Roman" w:hAnsi="Frutiger 55 Roman"/>
          <w:b/>
          <w:bCs/>
          <w:sz w:val="20"/>
          <w:szCs w:val="20"/>
        </w:rPr>
      </w:pPr>
    </w:p>
    <w:p w14:paraId="0E0119BE" w14:textId="77777777" w:rsidR="00D01A2D" w:rsidRPr="005C7739" w:rsidRDefault="00D01A2D" w:rsidP="00D01A2D">
      <w:pPr>
        <w:pStyle w:val="ListParagraph"/>
        <w:ind w:left="1800"/>
        <w:rPr>
          <w:rFonts w:ascii="Frutiger 55 Roman" w:hAnsi="Frutiger 55 Roman"/>
          <w:b/>
          <w:bCs/>
          <w:sz w:val="20"/>
          <w:szCs w:val="20"/>
        </w:rPr>
      </w:pPr>
    </w:p>
    <w:tbl>
      <w:tblPr>
        <w:tblStyle w:val="TableGrid"/>
        <w:tblW w:w="0" w:type="auto"/>
        <w:tblInd w:w="1327" w:type="dxa"/>
        <w:tblLook w:val="04A0" w:firstRow="1" w:lastRow="0" w:firstColumn="1" w:lastColumn="0" w:noHBand="0" w:noVBand="1"/>
      </w:tblPr>
      <w:tblGrid>
        <w:gridCol w:w="422"/>
        <w:gridCol w:w="2296"/>
        <w:gridCol w:w="1836"/>
        <w:gridCol w:w="2247"/>
        <w:gridCol w:w="2003"/>
      </w:tblGrid>
      <w:tr w:rsidR="00D01A2D" w:rsidRPr="00643554" w14:paraId="3C3F14FA" w14:textId="4D187CCD" w:rsidTr="009E4362">
        <w:tc>
          <w:tcPr>
            <w:tcW w:w="422" w:type="dxa"/>
            <w:shd w:val="clear" w:color="auto" w:fill="8EAADB" w:themeFill="accent1" w:themeFillTint="99"/>
          </w:tcPr>
          <w:p w14:paraId="180DB6B2" w14:textId="77777777" w:rsidR="00C46FC3" w:rsidRPr="005C7739" w:rsidRDefault="00C46FC3" w:rsidP="00726803">
            <w:pPr>
              <w:rPr>
                <w:rFonts w:ascii="Frutiger 55 Roman" w:hAnsi="Frutiger 55 Roman"/>
                <w:b/>
                <w:bCs/>
                <w:sz w:val="20"/>
                <w:szCs w:val="20"/>
              </w:rPr>
            </w:pPr>
          </w:p>
          <w:p w14:paraId="00C95127" w14:textId="7CCB2314" w:rsidR="005826A3" w:rsidRPr="005C7739" w:rsidRDefault="005826A3" w:rsidP="00726803">
            <w:pPr>
              <w:rPr>
                <w:rFonts w:ascii="Frutiger 55 Roman" w:hAnsi="Frutiger 55 Roman"/>
                <w:b/>
                <w:bCs/>
                <w:sz w:val="20"/>
                <w:szCs w:val="20"/>
              </w:rPr>
            </w:pPr>
          </w:p>
        </w:tc>
        <w:tc>
          <w:tcPr>
            <w:tcW w:w="2296" w:type="dxa"/>
            <w:shd w:val="clear" w:color="auto" w:fill="8EAADB" w:themeFill="accent1" w:themeFillTint="99"/>
          </w:tcPr>
          <w:p w14:paraId="463AE982" w14:textId="734FF6CB" w:rsidR="00C46FC3" w:rsidRPr="005C7739" w:rsidRDefault="00C46FC3" w:rsidP="00726803">
            <w:pPr>
              <w:rPr>
                <w:rFonts w:ascii="Frutiger 55 Roman" w:hAnsi="Frutiger 55 Roman"/>
                <w:b/>
                <w:bCs/>
                <w:sz w:val="20"/>
                <w:szCs w:val="20"/>
              </w:rPr>
            </w:pPr>
            <w:r w:rsidRPr="005C7739">
              <w:rPr>
                <w:rFonts w:ascii="Frutiger 55 Roman" w:hAnsi="Frutiger 55 Roman"/>
                <w:b/>
                <w:bCs/>
                <w:sz w:val="20"/>
                <w:szCs w:val="20"/>
              </w:rPr>
              <w:t>Environment</w:t>
            </w:r>
          </w:p>
        </w:tc>
        <w:tc>
          <w:tcPr>
            <w:tcW w:w="1836" w:type="dxa"/>
            <w:shd w:val="clear" w:color="auto" w:fill="8EAADB" w:themeFill="accent1" w:themeFillTint="99"/>
          </w:tcPr>
          <w:p w14:paraId="5D1CFDBD" w14:textId="22EA8D54" w:rsidR="00C46FC3" w:rsidRPr="005C7739" w:rsidRDefault="00C46FC3" w:rsidP="00726803">
            <w:pPr>
              <w:rPr>
                <w:rFonts w:ascii="Frutiger 55 Roman" w:hAnsi="Frutiger 55 Roman"/>
                <w:b/>
                <w:bCs/>
                <w:sz w:val="20"/>
                <w:szCs w:val="20"/>
              </w:rPr>
            </w:pPr>
            <w:r w:rsidRPr="005C7739">
              <w:rPr>
                <w:rFonts w:ascii="Frutiger 55 Roman" w:hAnsi="Frutiger 55 Roman"/>
                <w:b/>
                <w:bCs/>
                <w:sz w:val="20"/>
                <w:szCs w:val="20"/>
              </w:rPr>
              <w:t>All User Access Level</w:t>
            </w:r>
          </w:p>
        </w:tc>
        <w:tc>
          <w:tcPr>
            <w:tcW w:w="2247" w:type="dxa"/>
            <w:shd w:val="clear" w:color="auto" w:fill="8EAADB" w:themeFill="accent1" w:themeFillTint="99"/>
          </w:tcPr>
          <w:p w14:paraId="22D756DB" w14:textId="12318F8E" w:rsidR="00C46FC3" w:rsidRPr="005C7739" w:rsidRDefault="00C46FC3" w:rsidP="00726803">
            <w:pPr>
              <w:rPr>
                <w:rFonts w:ascii="Frutiger 55 Roman" w:hAnsi="Frutiger 55 Roman"/>
                <w:b/>
                <w:bCs/>
                <w:sz w:val="20"/>
                <w:szCs w:val="20"/>
              </w:rPr>
            </w:pPr>
            <w:r w:rsidRPr="005C7739">
              <w:rPr>
                <w:rFonts w:ascii="Frutiger 55 Roman" w:hAnsi="Frutiger 55 Roman"/>
                <w:b/>
                <w:bCs/>
                <w:sz w:val="20"/>
                <w:szCs w:val="20"/>
              </w:rPr>
              <w:t>Access Level</w:t>
            </w:r>
          </w:p>
        </w:tc>
        <w:tc>
          <w:tcPr>
            <w:tcW w:w="2003" w:type="dxa"/>
            <w:shd w:val="clear" w:color="auto" w:fill="8EAADB" w:themeFill="accent1" w:themeFillTint="99"/>
          </w:tcPr>
          <w:p w14:paraId="3F78AFC5" w14:textId="607BBD09" w:rsidR="00C46FC3" w:rsidRPr="005C7739" w:rsidRDefault="00C46FC3" w:rsidP="00726803">
            <w:pPr>
              <w:rPr>
                <w:rFonts w:ascii="Frutiger 55 Roman" w:hAnsi="Frutiger 55 Roman"/>
                <w:b/>
                <w:bCs/>
                <w:sz w:val="20"/>
                <w:szCs w:val="20"/>
              </w:rPr>
            </w:pPr>
            <w:r w:rsidRPr="005C7739">
              <w:rPr>
                <w:rFonts w:ascii="Frutiger 55 Roman" w:hAnsi="Frutiger 55 Roman"/>
                <w:b/>
                <w:bCs/>
                <w:sz w:val="20"/>
                <w:szCs w:val="20"/>
              </w:rPr>
              <w:t>Administrator Access Level</w:t>
            </w:r>
          </w:p>
        </w:tc>
      </w:tr>
      <w:tr w:rsidR="002B5A30" w:rsidRPr="00643554" w14:paraId="184883B4" w14:textId="77777777" w:rsidTr="009E4362">
        <w:tc>
          <w:tcPr>
            <w:tcW w:w="422" w:type="dxa"/>
          </w:tcPr>
          <w:p w14:paraId="135071D2" w14:textId="77777777" w:rsidR="00D01A2D" w:rsidRPr="005C7739" w:rsidRDefault="00D01A2D" w:rsidP="00726803">
            <w:pPr>
              <w:rPr>
                <w:rFonts w:ascii="Frutiger 55 Roman" w:hAnsi="Frutiger 55 Roman"/>
                <w:b/>
                <w:bCs/>
                <w:sz w:val="20"/>
                <w:szCs w:val="20"/>
              </w:rPr>
            </w:pPr>
          </w:p>
        </w:tc>
        <w:tc>
          <w:tcPr>
            <w:tcW w:w="2296" w:type="dxa"/>
          </w:tcPr>
          <w:p w14:paraId="102B4BA6" w14:textId="51C75FA1" w:rsidR="00D01A2D" w:rsidRPr="005C7739" w:rsidRDefault="00D01A2D" w:rsidP="00726803">
            <w:pPr>
              <w:rPr>
                <w:rFonts w:ascii="Frutiger 55 Roman" w:hAnsi="Frutiger 55 Roman"/>
                <w:sz w:val="20"/>
                <w:szCs w:val="20"/>
              </w:rPr>
            </w:pPr>
            <w:r w:rsidRPr="005C7739">
              <w:rPr>
                <w:rFonts w:ascii="Frutiger 55 Roman" w:hAnsi="Frutiger 55 Roman"/>
                <w:sz w:val="20"/>
                <w:szCs w:val="20"/>
              </w:rPr>
              <w:t>Default</w:t>
            </w:r>
          </w:p>
        </w:tc>
        <w:tc>
          <w:tcPr>
            <w:tcW w:w="1836" w:type="dxa"/>
          </w:tcPr>
          <w:p w14:paraId="6801E848" w14:textId="59FFD3B7" w:rsidR="00D01A2D" w:rsidRPr="005C7739" w:rsidRDefault="00D01A2D" w:rsidP="00726803">
            <w:pPr>
              <w:rPr>
                <w:rFonts w:ascii="Frutiger 55 Roman" w:hAnsi="Frutiger 55 Roman"/>
                <w:sz w:val="20"/>
                <w:szCs w:val="20"/>
              </w:rPr>
            </w:pPr>
            <w:r w:rsidRPr="005C7739">
              <w:rPr>
                <w:rFonts w:ascii="Frutiger 55 Roman" w:hAnsi="Frutiger 55 Roman"/>
                <w:sz w:val="20"/>
                <w:szCs w:val="20"/>
              </w:rPr>
              <w:t>Maker- Create/Edit</w:t>
            </w:r>
          </w:p>
        </w:tc>
        <w:tc>
          <w:tcPr>
            <w:tcW w:w="2247" w:type="dxa"/>
          </w:tcPr>
          <w:p w14:paraId="2C390F37" w14:textId="0751CE37" w:rsidR="00D01A2D" w:rsidRPr="005C7739" w:rsidRDefault="00D01A2D" w:rsidP="00726803">
            <w:pPr>
              <w:rPr>
                <w:rFonts w:ascii="Frutiger 55 Roman" w:hAnsi="Frutiger 55 Roman"/>
                <w:sz w:val="20"/>
                <w:szCs w:val="20"/>
              </w:rPr>
            </w:pPr>
            <w:r w:rsidRPr="005C7739">
              <w:rPr>
                <w:rFonts w:ascii="Frutiger 55 Roman" w:hAnsi="Frutiger 55 Roman"/>
                <w:sz w:val="20"/>
                <w:szCs w:val="20"/>
              </w:rPr>
              <w:t>Maker/Create/Edit</w:t>
            </w:r>
          </w:p>
        </w:tc>
        <w:tc>
          <w:tcPr>
            <w:tcW w:w="2003" w:type="dxa"/>
          </w:tcPr>
          <w:p w14:paraId="24096A87" w14:textId="5E758D6B" w:rsidR="00D01A2D" w:rsidRPr="005C7739" w:rsidRDefault="00D01A2D" w:rsidP="00726803">
            <w:pPr>
              <w:rPr>
                <w:rFonts w:ascii="Frutiger 55 Roman" w:hAnsi="Frutiger 55 Roman"/>
                <w:sz w:val="20"/>
                <w:szCs w:val="20"/>
              </w:rPr>
            </w:pPr>
            <w:r w:rsidRPr="005C7739">
              <w:rPr>
                <w:rFonts w:ascii="Frutiger 55 Roman" w:hAnsi="Frutiger 55 Roman"/>
                <w:sz w:val="20"/>
                <w:szCs w:val="20"/>
              </w:rPr>
              <w:t>Admin /Maker -Create/Edit</w:t>
            </w:r>
          </w:p>
        </w:tc>
      </w:tr>
      <w:tr w:rsidR="005826A3" w:rsidRPr="00643554" w14:paraId="7315789D" w14:textId="13FBF69B" w:rsidTr="009E4362">
        <w:tc>
          <w:tcPr>
            <w:tcW w:w="422" w:type="dxa"/>
          </w:tcPr>
          <w:p w14:paraId="5B148213" w14:textId="2193EEA0" w:rsidR="00C46FC3" w:rsidRPr="005C7739" w:rsidRDefault="0032063A" w:rsidP="00726803">
            <w:pPr>
              <w:rPr>
                <w:rFonts w:ascii="Frutiger 55 Roman" w:hAnsi="Frutiger 55 Roman"/>
                <w:b/>
                <w:bCs/>
                <w:sz w:val="20"/>
                <w:szCs w:val="20"/>
              </w:rPr>
            </w:pPr>
            <w:r w:rsidRPr="005C7739">
              <w:rPr>
                <w:rFonts w:ascii="Frutiger 55 Roman" w:hAnsi="Frutiger 55 Roman"/>
                <w:b/>
                <w:bCs/>
                <w:sz w:val="20"/>
                <w:szCs w:val="20"/>
              </w:rPr>
              <w:t>1</w:t>
            </w:r>
          </w:p>
        </w:tc>
        <w:tc>
          <w:tcPr>
            <w:tcW w:w="2296" w:type="dxa"/>
          </w:tcPr>
          <w:p w14:paraId="586A3350" w14:textId="77777777" w:rsidR="007A091D" w:rsidRPr="005C7739" w:rsidRDefault="007A091D" w:rsidP="007A091D">
            <w:pPr>
              <w:rPr>
                <w:rFonts w:ascii="Frutiger 55 Roman" w:hAnsi="Frutiger 55 Roman" w:cs="Times New Roman"/>
                <w:sz w:val="20"/>
                <w:szCs w:val="20"/>
              </w:rPr>
            </w:pPr>
          </w:p>
          <w:p w14:paraId="3CCF0924" w14:textId="32DCA67B" w:rsidR="00C46FC3" w:rsidRPr="005C7739" w:rsidRDefault="007A091D" w:rsidP="007A091D">
            <w:pPr>
              <w:rPr>
                <w:rFonts w:ascii="Frutiger 55 Roman" w:hAnsi="Frutiger 55 Roman"/>
                <w:sz w:val="20"/>
                <w:szCs w:val="20"/>
              </w:rPr>
            </w:pPr>
            <w:r w:rsidRPr="005C7739">
              <w:rPr>
                <w:rFonts w:ascii="Frutiger 55 Roman" w:hAnsi="Frutiger 55 Roman" w:cs="Segoe UI"/>
                <w:sz w:val="20"/>
                <w:szCs w:val="20"/>
              </w:rPr>
              <w:t>POPL-US-001003-PROD</w:t>
            </w:r>
            <w:r w:rsidRPr="005C7739">
              <w:rPr>
                <w:rFonts w:ascii="Frutiger 55 Roman" w:hAnsi="Frutiger 55 Roman" w:cs="Segoe UI"/>
                <w:sz w:val="20"/>
                <w:szCs w:val="20"/>
              </w:rPr>
              <w:br/>
            </w:r>
          </w:p>
        </w:tc>
        <w:tc>
          <w:tcPr>
            <w:tcW w:w="1836" w:type="dxa"/>
          </w:tcPr>
          <w:p w14:paraId="6D9E75AE" w14:textId="4207C28D" w:rsidR="00C46FC3" w:rsidRPr="005C7739" w:rsidRDefault="00C46FC3" w:rsidP="00726803">
            <w:pPr>
              <w:rPr>
                <w:rFonts w:ascii="Frutiger 55 Roman" w:hAnsi="Frutiger 55 Roman"/>
                <w:sz w:val="20"/>
                <w:szCs w:val="20"/>
              </w:rPr>
            </w:pPr>
            <w:r w:rsidRPr="005C7739">
              <w:rPr>
                <w:rFonts w:ascii="Frutiger 55 Roman" w:hAnsi="Frutiger 55 Roman"/>
                <w:sz w:val="20"/>
                <w:szCs w:val="20"/>
              </w:rPr>
              <w:t>Consumption</w:t>
            </w:r>
            <w:r w:rsidR="00FA28A6" w:rsidRPr="005C7739">
              <w:rPr>
                <w:rFonts w:ascii="Frutiger 55 Roman" w:hAnsi="Frutiger 55 Roman"/>
                <w:sz w:val="20"/>
                <w:szCs w:val="20"/>
              </w:rPr>
              <w:t>/Use</w:t>
            </w:r>
          </w:p>
        </w:tc>
        <w:tc>
          <w:tcPr>
            <w:tcW w:w="2247" w:type="dxa"/>
          </w:tcPr>
          <w:p w14:paraId="3F21DCB2" w14:textId="7CC8D77D" w:rsidR="00C46FC3" w:rsidRPr="005C7739" w:rsidRDefault="0032063A" w:rsidP="00726803">
            <w:pPr>
              <w:rPr>
                <w:rFonts w:ascii="Frutiger 55 Roman" w:hAnsi="Frutiger 55 Roman"/>
                <w:sz w:val="20"/>
                <w:szCs w:val="20"/>
              </w:rPr>
            </w:pPr>
            <w:r w:rsidRPr="005C7739">
              <w:rPr>
                <w:rFonts w:ascii="Frutiger 55 Roman" w:hAnsi="Frutiger 55 Roman"/>
                <w:sz w:val="20"/>
                <w:szCs w:val="20"/>
              </w:rPr>
              <w:t>Consumption</w:t>
            </w:r>
            <w:r w:rsidR="00FA28A6" w:rsidRPr="005C7739">
              <w:rPr>
                <w:rFonts w:ascii="Frutiger 55 Roman" w:hAnsi="Frutiger 55 Roman"/>
                <w:sz w:val="20"/>
                <w:szCs w:val="20"/>
              </w:rPr>
              <w:t>/Use</w:t>
            </w:r>
          </w:p>
        </w:tc>
        <w:tc>
          <w:tcPr>
            <w:tcW w:w="2003" w:type="dxa"/>
          </w:tcPr>
          <w:p w14:paraId="44304A36" w14:textId="14876AA5" w:rsidR="00C46FC3" w:rsidRPr="005C7739" w:rsidRDefault="0032063A" w:rsidP="00726803">
            <w:pPr>
              <w:rPr>
                <w:rFonts w:ascii="Frutiger 55 Roman" w:hAnsi="Frutiger 55 Roman"/>
                <w:sz w:val="20"/>
                <w:szCs w:val="20"/>
              </w:rPr>
            </w:pPr>
            <w:r w:rsidRPr="005C7739">
              <w:rPr>
                <w:rFonts w:ascii="Frutiger 55 Roman" w:hAnsi="Frutiger 55 Roman"/>
                <w:sz w:val="20"/>
                <w:szCs w:val="20"/>
              </w:rPr>
              <w:t>Admin /Maker -Create/Edit</w:t>
            </w:r>
          </w:p>
        </w:tc>
      </w:tr>
      <w:tr w:rsidR="005826A3" w:rsidRPr="00643554" w14:paraId="49176B3B" w14:textId="0B9BD269" w:rsidTr="009E4362">
        <w:tc>
          <w:tcPr>
            <w:tcW w:w="422" w:type="dxa"/>
          </w:tcPr>
          <w:p w14:paraId="19C1082A" w14:textId="43363609" w:rsidR="00C46FC3" w:rsidRPr="005C7739" w:rsidRDefault="0032063A" w:rsidP="00726803">
            <w:pPr>
              <w:rPr>
                <w:rFonts w:ascii="Frutiger 55 Roman" w:hAnsi="Frutiger 55 Roman"/>
                <w:b/>
                <w:bCs/>
                <w:sz w:val="20"/>
                <w:szCs w:val="20"/>
              </w:rPr>
            </w:pPr>
            <w:r w:rsidRPr="005C7739">
              <w:rPr>
                <w:rFonts w:ascii="Frutiger 55 Roman" w:hAnsi="Frutiger 55 Roman"/>
                <w:b/>
                <w:bCs/>
                <w:sz w:val="20"/>
                <w:szCs w:val="20"/>
              </w:rPr>
              <w:t>2</w:t>
            </w:r>
          </w:p>
        </w:tc>
        <w:tc>
          <w:tcPr>
            <w:tcW w:w="2296" w:type="dxa"/>
          </w:tcPr>
          <w:p w14:paraId="6CDDAD27" w14:textId="77777777" w:rsidR="007A091D" w:rsidRPr="005C7739" w:rsidRDefault="007A091D" w:rsidP="007A091D">
            <w:pPr>
              <w:rPr>
                <w:rFonts w:ascii="Frutiger 55 Roman" w:hAnsi="Frutiger 55 Roman" w:cs="Times New Roman"/>
                <w:sz w:val="20"/>
                <w:szCs w:val="20"/>
              </w:rPr>
            </w:pPr>
          </w:p>
          <w:p w14:paraId="1D62E0BE" w14:textId="6B8DA3E9" w:rsidR="00C46FC3" w:rsidRPr="005C7739" w:rsidRDefault="007A091D" w:rsidP="007A091D">
            <w:pPr>
              <w:rPr>
                <w:rFonts w:ascii="Frutiger 55 Roman" w:hAnsi="Frutiger 55 Roman"/>
                <w:sz w:val="20"/>
                <w:szCs w:val="20"/>
              </w:rPr>
            </w:pPr>
            <w:r w:rsidRPr="005C7739">
              <w:rPr>
                <w:rFonts w:ascii="Frutiger 55 Roman" w:hAnsi="Frutiger 55 Roman" w:cs="Segoe UI"/>
                <w:sz w:val="20"/>
                <w:szCs w:val="20"/>
              </w:rPr>
              <w:t>POPL-US-001003-UAT</w:t>
            </w:r>
            <w:r w:rsidRPr="005C7739">
              <w:rPr>
                <w:rFonts w:ascii="Frutiger 55 Roman" w:hAnsi="Frutiger 55 Roman" w:cs="Segoe UI"/>
                <w:sz w:val="20"/>
                <w:szCs w:val="20"/>
              </w:rPr>
              <w:br/>
            </w:r>
          </w:p>
        </w:tc>
        <w:tc>
          <w:tcPr>
            <w:tcW w:w="1836" w:type="dxa"/>
          </w:tcPr>
          <w:p w14:paraId="75549650" w14:textId="789F5091" w:rsidR="00C46FC3" w:rsidRPr="005C7739" w:rsidRDefault="0032063A" w:rsidP="00726803">
            <w:pPr>
              <w:rPr>
                <w:rFonts w:ascii="Frutiger 55 Roman" w:hAnsi="Frutiger 55 Roman"/>
                <w:sz w:val="20"/>
                <w:szCs w:val="20"/>
              </w:rPr>
            </w:pPr>
            <w:r w:rsidRPr="005C7739">
              <w:rPr>
                <w:rFonts w:ascii="Frutiger 55 Roman" w:hAnsi="Frutiger 55 Roman"/>
                <w:sz w:val="20"/>
                <w:szCs w:val="20"/>
              </w:rPr>
              <w:t>Consumption</w:t>
            </w:r>
          </w:p>
        </w:tc>
        <w:tc>
          <w:tcPr>
            <w:tcW w:w="2247" w:type="dxa"/>
          </w:tcPr>
          <w:p w14:paraId="0BAC4D2D" w14:textId="5DF1B985" w:rsidR="00C46FC3" w:rsidRPr="005C7739" w:rsidRDefault="0032063A" w:rsidP="00726803">
            <w:pPr>
              <w:rPr>
                <w:rFonts w:ascii="Frutiger 55 Roman" w:hAnsi="Frutiger 55 Roman"/>
                <w:sz w:val="20"/>
                <w:szCs w:val="20"/>
              </w:rPr>
            </w:pPr>
            <w:r w:rsidRPr="005C7739">
              <w:rPr>
                <w:rFonts w:ascii="Frutiger 55 Roman" w:hAnsi="Frutiger 55 Roman"/>
                <w:sz w:val="20"/>
                <w:szCs w:val="20"/>
              </w:rPr>
              <w:t>Maker – Create/Edit</w:t>
            </w:r>
          </w:p>
        </w:tc>
        <w:tc>
          <w:tcPr>
            <w:tcW w:w="2003" w:type="dxa"/>
          </w:tcPr>
          <w:p w14:paraId="73E3C2FC" w14:textId="47E0B8DA" w:rsidR="00C46FC3" w:rsidRPr="005C7739" w:rsidRDefault="0032063A" w:rsidP="00726803">
            <w:pPr>
              <w:rPr>
                <w:rFonts w:ascii="Frutiger 55 Roman" w:hAnsi="Frutiger 55 Roman"/>
                <w:sz w:val="20"/>
                <w:szCs w:val="20"/>
              </w:rPr>
            </w:pPr>
            <w:r w:rsidRPr="005C7739">
              <w:rPr>
                <w:rFonts w:ascii="Frutiger 55 Roman" w:hAnsi="Frutiger 55 Roman"/>
                <w:sz w:val="20"/>
                <w:szCs w:val="20"/>
              </w:rPr>
              <w:t>Admin /Maker -Create/Edit</w:t>
            </w:r>
          </w:p>
        </w:tc>
      </w:tr>
      <w:tr w:rsidR="005826A3" w:rsidRPr="00643554" w14:paraId="22709474" w14:textId="03BC2A46" w:rsidTr="009E4362">
        <w:tc>
          <w:tcPr>
            <w:tcW w:w="422" w:type="dxa"/>
          </w:tcPr>
          <w:p w14:paraId="22798D21" w14:textId="11C3BCCE" w:rsidR="00C46FC3" w:rsidRPr="005C7739" w:rsidRDefault="0032063A" w:rsidP="00726803">
            <w:pPr>
              <w:rPr>
                <w:rFonts w:ascii="Frutiger 55 Roman" w:hAnsi="Frutiger 55 Roman"/>
                <w:b/>
                <w:bCs/>
                <w:sz w:val="20"/>
                <w:szCs w:val="20"/>
              </w:rPr>
            </w:pPr>
            <w:r w:rsidRPr="005C7739">
              <w:rPr>
                <w:rFonts w:ascii="Frutiger 55 Roman" w:hAnsi="Frutiger 55 Roman"/>
                <w:b/>
                <w:bCs/>
                <w:sz w:val="20"/>
                <w:szCs w:val="20"/>
              </w:rPr>
              <w:t>3</w:t>
            </w:r>
          </w:p>
        </w:tc>
        <w:tc>
          <w:tcPr>
            <w:tcW w:w="2296" w:type="dxa"/>
          </w:tcPr>
          <w:p w14:paraId="3AA8F4F9" w14:textId="77777777" w:rsidR="007A091D" w:rsidRPr="005C7739" w:rsidRDefault="007A091D" w:rsidP="007A091D">
            <w:pPr>
              <w:rPr>
                <w:rFonts w:ascii="Frutiger 55 Roman" w:hAnsi="Frutiger 55 Roman" w:cs="Segoe UI"/>
                <w:sz w:val="20"/>
                <w:szCs w:val="20"/>
              </w:rPr>
            </w:pPr>
            <w:r w:rsidRPr="005C7739">
              <w:rPr>
                <w:rFonts w:ascii="Frutiger 55 Roman" w:hAnsi="Frutiger 55 Roman" w:cs="Segoe UI"/>
                <w:sz w:val="20"/>
                <w:szCs w:val="20"/>
              </w:rPr>
              <w:t>POPL-US-001003-DEV</w:t>
            </w:r>
          </w:p>
          <w:p w14:paraId="2C27E489" w14:textId="2C0443C7" w:rsidR="00C46FC3" w:rsidRPr="005C7739" w:rsidRDefault="00C46FC3" w:rsidP="00726803">
            <w:pPr>
              <w:rPr>
                <w:rFonts w:ascii="Frutiger 55 Roman" w:hAnsi="Frutiger 55 Roman"/>
                <w:sz w:val="20"/>
                <w:szCs w:val="20"/>
              </w:rPr>
            </w:pPr>
          </w:p>
        </w:tc>
        <w:tc>
          <w:tcPr>
            <w:tcW w:w="1836" w:type="dxa"/>
          </w:tcPr>
          <w:p w14:paraId="1177226E" w14:textId="07FF3507" w:rsidR="00C46FC3" w:rsidRPr="005C7739" w:rsidRDefault="0032063A" w:rsidP="00726803">
            <w:pPr>
              <w:rPr>
                <w:rFonts w:ascii="Frutiger 55 Roman" w:hAnsi="Frutiger 55 Roman"/>
                <w:sz w:val="20"/>
                <w:szCs w:val="20"/>
              </w:rPr>
            </w:pPr>
            <w:r w:rsidRPr="005C7739">
              <w:rPr>
                <w:rFonts w:ascii="Frutiger 55 Roman" w:hAnsi="Frutiger 55 Roman"/>
                <w:sz w:val="20"/>
                <w:szCs w:val="20"/>
              </w:rPr>
              <w:t>Consumption</w:t>
            </w:r>
          </w:p>
        </w:tc>
        <w:tc>
          <w:tcPr>
            <w:tcW w:w="2247" w:type="dxa"/>
          </w:tcPr>
          <w:p w14:paraId="27436565" w14:textId="1AED63AF" w:rsidR="00C46FC3" w:rsidRPr="005C7739" w:rsidRDefault="0032063A" w:rsidP="00726803">
            <w:pPr>
              <w:rPr>
                <w:rFonts w:ascii="Frutiger 55 Roman" w:hAnsi="Frutiger 55 Roman"/>
                <w:sz w:val="20"/>
                <w:szCs w:val="20"/>
              </w:rPr>
            </w:pPr>
            <w:r w:rsidRPr="005C7739">
              <w:rPr>
                <w:rFonts w:ascii="Frutiger 55 Roman" w:hAnsi="Frutiger 55 Roman"/>
                <w:sz w:val="20"/>
                <w:szCs w:val="20"/>
              </w:rPr>
              <w:t>Maker – Create/Edit</w:t>
            </w:r>
          </w:p>
        </w:tc>
        <w:tc>
          <w:tcPr>
            <w:tcW w:w="2003" w:type="dxa"/>
          </w:tcPr>
          <w:p w14:paraId="64AE621F" w14:textId="13204C1B" w:rsidR="00C46FC3" w:rsidRPr="005C7739" w:rsidRDefault="0032063A" w:rsidP="00726803">
            <w:pPr>
              <w:rPr>
                <w:rFonts w:ascii="Frutiger 55 Roman" w:hAnsi="Frutiger 55 Roman"/>
                <w:sz w:val="20"/>
                <w:szCs w:val="20"/>
              </w:rPr>
            </w:pPr>
            <w:r w:rsidRPr="005C7739">
              <w:rPr>
                <w:rFonts w:ascii="Frutiger 55 Roman" w:hAnsi="Frutiger 55 Roman"/>
                <w:sz w:val="20"/>
                <w:szCs w:val="20"/>
              </w:rPr>
              <w:t>Admin /Maker -Create/Edit</w:t>
            </w:r>
          </w:p>
        </w:tc>
      </w:tr>
    </w:tbl>
    <w:p w14:paraId="095B1C4E" w14:textId="77777777" w:rsidR="00CA1F0F" w:rsidRPr="005C7739" w:rsidRDefault="00CA1F0F" w:rsidP="00002A62">
      <w:pPr>
        <w:ind w:left="1800"/>
        <w:rPr>
          <w:rFonts w:ascii="Frutiger 55 Roman" w:hAnsi="Frutiger 55 Roman"/>
          <w:sz w:val="20"/>
          <w:szCs w:val="20"/>
        </w:rPr>
      </w:pPr>
    </w:p>
    <w:p w14:paraId="1333C1A0" w14:textId="77777777" w:rsidR="00CA1F0F" w:rsidRPr="005C7739" w:rsidRDefault="00CA1F0F" w:rsidP="00002A62">
      <w:pPr>
        <w:ind w:left="1800"/>
        <w:rPr>
          <w:rFonts w:ascii="Frutiger 55 Roman" w:hAnsi="Frutiger 55 Roman"/>
          <w:sz w:val="20"/>
          <w:szCs w:val="20"/>
        </w:rPr>
      </w:pPr>
    </w:p>
    <w:p w14:paraId="3066F194" w14:textId="77777777" w:rsidR="00CA1F0F" w:rsidRPr="005C7739" w:rsidRDefault="00CA1F0F" w:rsidP="00002A62">
      <w:pPr>
        <w:ind w:left="1800"/>
        <w:rPr>
          <w:rFonts w:ascii="Frutiger 55 Roman" w:hAnsi="Frutiger 55 Roman"/>
          <w:sz w:val="20"/>
          <w:szCs w:val="20"/>
        </w:rPr>
      </w:pPr>
    </w:p>
    <w:p w14:paraId="27620EBA" w14:textId="77777777" w:rsidR="00002A62" w:rsidRPr="005C7739" w:rsidRDefault="00002A62" w:rsidP="005C7739">
      <w:pPr>
        <w:ind w:left="1440"/>
        <w:rPr>
          <w:rFonts w:ascii="Frutiger 55 Roman" w:hAnsi="Frutiger 55 Roman"/>
          <w:b/>
          <w:bCs/>
          <w:sz w:val="20"/>
          <w:szCs w:val="20"/>
        </w:rPr>
      </w:pPr>
      <w:r w:rsidRPr="005C7739">
        <w:rPr>
          <w:rFonts w:ascii="Frutiger 55 Roman" w:hAnsi="Frutiger 55 Roman"/>
          <w:b/>
          <w:bCs/>
          <w:sz w:val="20"/>
          <w:szCs w:val="20"/>
        </w:rPr>
        <w:lastRenderedPageBreak/>
        <w:t>Here are the groups and proposed members for each environment:</w:t>
      </w:r>
    </w:p>
    <w:p w14:paraId="756660FE" w14:textId="77777777" w:rsidR="00CA1F0F" w:rsidRPr="005C7739" w:rsidRDefault="00CA1F0F" w:rsidP="00002A62">
      <w:pPr>
        <w:ind w:left="1800"/>
        <w:rPr>
          <w:rFonts w:ascii="Frutiger 55 Roman" w:hAnsi="Frutiger 55 Roman"/>
          <w:sz w:val="20"/>
          <w:szCs w:val="20"/>
        </w:rPr>
      </w:pPr>
    </w:p>
    <w:tbl>
      <w:tblPr>
        <w:tblW w:w="0" w:type="auto"/>
        <w:tblInd w:w="1250" w:type="dxa"/>
        <w:tblCellMar>
          <w:left w:w="0" w:type="dxa"/>
          <w:right w:w="0" w:type="dxa"/>
        </w:tblCellMar>
        <w:tblLook w:val="04A0" w:firstRow="1" w:lastRow="0" w:firstColumn="1" w:lastColumn="0" w:noHBand="0" w:noVBand="1"/>
      </w:tblPr>
      <w:tblGrid>
        <w:gridCol w:w="2240"/>
        <w:gridCol w:w="1690"/>
        <w:gridCol w:w="2097"/>
        <w:gridCol w:w="2883"/>
      </w:tblGrid>
      <w:tr w:rsidR="00002A62" w:rsidRPr="00643554" w14:paraId="1932DEBD" w14:textId="77777777" w:rsidTr="005C7739">
        <w:tc>
          <w:tcPr>
            <w:tcW w:w="2240" w:type="dxa"/>
            <w:tcBorders>
              <w:top w:val="single" w:sz="8" w:space="0" w:color="auto"/>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14:paraId="77DBCA9C" w14:textId="77777777" w:rsidR="00002A62" w:rsidRPr="005C7739" w:rsidRDefault="00002A62">
            <w:pPr>
              <w:rPr>
                <w:rFonts w:ascii="Frutiger 55 Roman" w:hAnsi="Frutiger 55 Roman"/>
                <w:b/>
                <w:bCs/>
                <w:sz w:val="20"/>
                <w:szCs w:val="20"/>
              </w:rPr>
            </w:pPr>
            <w:r w:rsidRPr="005C7739">
              <w:rPr>
                <w:rFonts w:ascii="Frutiger 55 Roman" w:hAnsi="Frutiger 55 Roman"/>
                <w:b/>
                <w:bCs/>
                <w:sz w:val="20"/>
                <w:szCs w:val="20"/>
              </w:rPr>
              <w:t>Environment</w:t>
            </w:r>
          </w:p>
        </w:tc>
        <w:tc>
          <w:tcPr>
            <w:tcW w:w="1690"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hideMark/>
          </w:tcPr>
          <w:p w14:paraId="45F8C918" w14:textId="77777777" w:rsidR="00002A62" w:rsidRPr="005C7739" w:rsidRDefault="00002A62">
            <w:pPr>
              <w:rPr>
                <w:rFonts w:ascii="Frutiger 55 Roman" w:hAnsi="Frutiger 55 Roman"/>
                <w:b/>
                <w:bCs/>
                <w:sz w:val="20"/>
                <w:szCs w:val="20"/>
              </w:rPr>
            </w:pPr>
            <w:r w:rsidRPr="005C7739">
              <w:rPr>
                <w:rFonts w:ascii="Frutiger 55 Roman" w:hAnsi="Frutiger 55 Roman"/>
                <w:b/>
                <w:bCs/>
                <w:sz w:val="20"/>
                <w:szCs w:val="20"/>
              </w:rPr>
              <w:t>Admins Role</w:t>
            </w:r>
          </w:p>
        </w:tc>
        <w:tc>
          <w:tcPr>
            <w:tcW w:w="2097"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hideMark/>
          </w:tcPr>
          <w:p w14:paraId="74477276" w14:textId="77777777" w:rsidR="00002A62" w:rsidRPr="005C7739" w:rsidRDefault="00002A62">
            <w:pPr>
              <w:rPr>
                <w:rFonts w:ascii="Frutiger 55 Roman" w:hAnsi="Frutiger 55 Roman"/>
                <w:b/>
                <w:bCs/>
                <w:sz w:val="20"/>
                <w:szCs w:val="20"/>
              </w:rPr>
            </w:pPr>
            <w:r w:rsidRPr="005C7739">
              <w:rPr>
                <w:rFonts w:ascii="Frutiger 55 Roman" w:hAnsi="Frutiger 55 Roman"/>
                <w:b/>
                <w:bCs/>
                <w:sz w:val="20"/>
                <w:szCs w:val="20"/>
              </w:rPr>
              <w:t>Maker/Creator Role</w:t>
            </w:r>
          </w:p>
        </w:tc>
        <w:tc>
          <w:tcPr>
            <w:tcW w:w="2883"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hideMark/>
          </w:tcPr>
          <w:p w14:paraId="73FF036A" w14:textId="31111DAA" w:rsidR="00002A62" w:rsidRPr="005C7739" w:rsidRDefault="00002A62">
            <w:pPr>
              <w:rPr>
                <w:rFonts w:ascii="Frutiger 55 Roman" w:hAnsi="Frutiger 55 Roman"/>
                <w:b/>
                <w:bCs/>
                <w:sz w:val="20"/>
                <w:szCs w:val="20"/>
              </w:rPr>
            </w:pPr>
            <w:r w:rsidRPr="005C7739">
              <w:rPr>
                <w:rFonts w:ascii="Frutiger 55 Roman" w:hAnsi="Frutiger 55 Roman"/>
                <w:b/>
                <w:bCs/>
                <w:sz w:val="20"/>
                <w:szCs w:val="20"/>
              </w:rPr>
              <w:t>Read/Consumer (groups if available)</w:t>
            </w:r>
          </w:p>
        </w:tc>
      </w:tr>
      <w:tr w:rsidR="00002A62" w:rsidRPr="00643554" w14:paraId="36BF4018" w14:textId="77777777" w:rsidTr="005C7739">
        <w:tc>
          <w:tcPr>
            <w:tcW w:w="22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97BB6C"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ZNA Production</w:t>
            </w:r>
          </w:p>
        </w:tc>
        <w:tc>
          <w:tcPr>
            <w:tcW w:w="1690" w:type="dxa"/>
            <w:tcBorders>
              <w:top w:val="nil"/>
              <w:left w:val="nil"/>
              <w:bottom w:val="single" w:sz="8" w:space="0" w:color="auto"/>
              <w:right w:val="single" w:sz="8" w:space="0" w:color="auto"/>
            </w:tcBorders>
            <w:tcMar>
              <w:top w:w="0" w:type="dxa"/>
              <w:left w:w="108" w:type="dxa"/>
              <w:bottom w:w="0" w:type="dxa"/>
              <w:right w:w="108" w:type="dxa"/>
            </w:tcMar>
          </w:tcPr>
          <w:p w14:paraId="0AFDF202"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Andy Kunz</w:t>
            </w:r>
          </w:p>
          <w:p w14:paraId="4B39ED0D"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Patrick Reed</w:t>
            </w:r>
          </w:p>
          <w:p w14:paraId="0847D9A7"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Swati Singh</w:t>
            </w:r>
          </w:p>
          <w:p w14:paraId="47758B8C"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Andrew Groninger</w:t>
            </w:r>
          </w:p>
          <w:p w14:paraId="1437672D" w14:textId="320203BC" w:rsidR="00002A62" w:rsidRPr="005C7739" w:rsidRDefault="00002A62">
            <w:pPr>
              <w:rPr>
                <w:rFonts w:ascii="Frutiger 55 Roman" w:hAnsi="Frutiger 55 Roman"/>
                <w:sz w:val="20"/>
                <w:szCs w:val="20"/>
              </w:rPr>
            </w:pPr>
            <w:r w:rsidRPr="005C7739">
              <w:rPr>
                <w:rFonts w:ascii="Frutiger 55 Roman" w:hAnsi="Frutiger 55 Roman"/>
                <w:sz w:val="20"/>
                <w:szCs w:val="20"/>
              </w:rPr>
              <w:t>Linda Frazier</w:t>
            </w:r>
          </w:p>
          <w:p w14:paraId="774A1ABF" w14:textId="77777777" w:rsidR="00002A62" w:rsidRPr="005C7739" w:rsidRDefault="00002A62">
            <w:pPr>
              <w:rPr>
                <w:rFonts w:ascii="Frutiger 55 Roman" w:hAnsi="Frutiger 55 Roman"/>
                <w:sz w:val="20"/>
                <w:szCs w:val="20"/>
              </w:rPr>
            </w:pPr>
          </w:p>
          <w:p w14:paraId="70F10B98" w14:textId="77777777" w:rsidR="00002A62" w:rsidRPr="005C7739" w:rsidRDefault="00002A62">
            <w:pPr>
              <w:rPr>
                <w:rFonts w:ascii="Frutiger 55 Roman" w:hAnsi="Frutiger 55 Roman"/>
                <w:sz w:val="20"/>
                <w:szCs w:val="20"/>
              </w:rPr>
            </w:pPr>
          </w:p>
          <w:p w14:paraId="6A56A9F2" w14:textId="78ABC2BE" w:rsidR="00002A62" w:rsidRPr="005C7739" w:rsidRDefault="00002A62">
            <w:pPr>
              <w:rPr>
                <w:rFonts w:ascii="Frutiger 55 Roman" w:hAnsi="Frutiger 55 Roman"/>
                <w:sz w:val="20"/>
                <w:szCs w:val="20"/>
              </w:rPr>
            </w:pPr>
          </w:p>
        </w:tc>
        <w:tc>
          <w:tcPr>
            <w:tcW w:w="2097" w:type="dxa"/>
            <w:tcBorders>
              <w:top w:val="nil"/>
              <w:left w:val="nil"/>
              <w:bottom w:val="single" w:sz="8" w:space="0" w:color="auto"/>
              <w:right w:val="single" w:sz="8" w:space="0" w:color="auto"/>
            </w:tcBorders>
            <w:tcMar>
              <w:top w:w="0" w:type="dxa"/>
              <w:left w:w="108" w:type="dxa"/>
              <w:bottom w:w="0" w:type="dxa"/>
              <w:right w:w="108" w:type="dxa"/>
            </w:tcMar>
          </w:tcPr>
          <w:p w14:paraId="5DF54F3E" w14:textId="77777777" w:rsidR="001579FA" w:rsidRPr="005C7739" w:rsidRDefault="001579FA">
            <w:pPr>
              <w:rPr>
                <w:rFonts w:ascii="Frutiger 55 Roman" w:hAnsi="Frutiger 55 Roman"/>
                <w:sz w:val="20"/>
                <w:szCs w:val="20"/>
              </w:rPr>
            </w:pPr>
          </w:p>
          <w:p w14:paraId="490384F1" w14:textId="77777777" w:rsidR="001579FA" w:rsidRPr="005C7739" w:rsidRDefault="001579FA" w:rsidP="001579FA">
            <w:pPr>
              <w:rPr>
                <w:rFonts w:ascii="Frutiger 55 Roman" w:hAnsi="Frutiger 55 Roman"/>
                <w:sz w:val="20"/>
                <w:szCs w:val="20"/>
              </w:rPr>
            </w:pPr>
            <w:r w:rsidRPr="005C7739">
              <w:rPr>
                <w:rFonts w:ascii="Frutiger 55 Roman" w:hAnsi="Frutiger 55 Roman"/>
                <w:sz w:val="20"/>
                <w:szCs w:val="20"/>
              </w:rPr>
              <w:t>Govardana Redi</w:t>
            </w:r>
          </w:p>
          <w:p w14:paraId="270FDD9B" w14:textId="77777777" w:rsidR="001579FA" w:rsidRPr="005C7739" w:rsidRDefault="001579FA" w:rsidP="001579FA">
            <w:pPr>
              <w:rPr>
                <w:rFonts w:ascii="Frutiger 55 Roman" w:hAnsi="Frutiger 55 Roman"/>
                <w:sz w:val="20"/>
                <w:szCs w:val="20"/>
              </w:rPr>
            </w:pPr>
            <w:r w:rsidRPr="005C7739">
              <w:rPr>
                <w:rFonts w:ascii="Frutiger 55 Roman" w:hAnsi="Frutiger 55 Roman"/>
                <w:sz w:val="20"/>
                <w:szCs w:val="20"/>
              </w:rPr>
              <w:t>Subhrajit Bordoloi</w:t>
            </w:r>
          </w:p>
          <w:p w14:paraId="26B544CC" w14:textId="144EE709" w:rsidR="001579FA" w:rsidRPr="005C7739" w:rsidRDefault="001579FA" w:rsidP="001579FA">
            <w:pPr>
              <w:rPr>
                <w:rFonts w:ascii="Frutiger 55 Roman" w:hAnsi="Frutiger 55 Roman"/>
                <w:sz w:val="20"/>
                <w:szCs w:val="20"/>
              </w:rPr>
            </w:pPr>
          </w:p>
          <w:p w14:paraId="71579BDE" w14:textId="77777777" w:rsidR="001579FA" w:rsidRPr="005C7739" w:rsidRDefault="001579FA">
            <w:pPr>
              <w:rPr>
                <w:rFonts w:ascii="Frutiger 55 Roman" w:hAnsi="Frutiger 55 Roman"/>
                <w:sz w:val="20"/>
                <w:szCs w:val="20"/>
              </w:rPr>
            </w:pPr>
          </w:p>
          <w:p w14:paraId="5A85C517" w14:textId="77777777" w:rsidR="00002A62" w:rsidRPr="005C7739" w:rsidRDefault="00002A62">
            <w:pPr>
              <w:rPr>
                <w:rFonts w:ascii="Frutiger 55 Roman" w:hAnsi="Frutiger 55 Roman"/>
                <w:sz w:val="20"/>
                <w:szCs w:val="20"/>
              </w:rPr>
            </w:pPr>
          </w:p>
          <w:p w14:paraId="58E6D88C" w14:textId="77777777" w:rsidR="00002A62" w:rsidRPr="005C7739" w:rsidRDefault="00002A62">
            <w:pPr>
              <w:rPr>
                <w:rFonts w:ascii="Frutiger 55 Roman" w:hAnsi="Frutiger 55 Roman"/>
                <w:sz w:val="20"/>
                <w:szCs w:val="20"/>
              </w:rPr>
            </w:pPr>
          </w:p>
        </w:tc>
        <w:tc>
          <w:tcPr>
            <w:tcW w:w="2883" w:type="dxa"/>
            <w:tcBorders>
              <w:top w:val="nil"/>
              <w:left w:val="nil"/>
              <w:bottom w:val="single" w:sz="8" w:space="0" w:color="auto"/>
              <w:right w:val="single" w:sz="8" w:space="0" w:color="auto"/>
            </w:tcBorders>
            <w:tcMar>
              <w:top w:w="0" w:type="dxa"/>
              <w:left w:w="108" w:type="dxa"/>
              <w:bottom w:w="0" w:type="dxa"/>
              <w:right w:w="108" w:type="dxa"/>
            </w:tcMar>
          </w:tcPr>
          <w:p w14:paraId="4B393101" w14:textId="77777777" w:rsidR="00002A62" w:rsidRPr="005C7739" w:rsidRDefault="00002A62">
            <w:pPr>
              <w:rPr>
                <w:rFonts w:ascii="Frutiger 55 Roman" w:hAnsi="Frutiger 55 Roman"/>
                <w:sz w:val="20"/>
                <w:szCs w:val="20"/>
              </w:rPr>
            </w:pPr>
          </w:p>
          <w:p w14:paraId="6C19D9A3" w14:textId="77777777" w:rsidR="00002A62" w:rsidRPr="005C7739" w:rsidRDefault="00002A62">
            <w:pPr>
              <w:rPr>
                <w:rFonts w:ascii="Frutiger 55 Roman" w:hAnsi="Frutiger 55 Roman"/>
                <w:sz w:val="20"/>
                <w:szCs w:val="20"/>
              </w:rPr>
            </w:pPr>
          </w:p>
        </w:tc>
      </w:tr>
      <w:tr w:rsidR="00002A62" w:rsidRPr="00643554" w14:paraId="09915076" w14:textId="77777777" w:rsidTr="005C7739">
        <w:tc>
          <w:tcPr>
            <w:tcW w:w="22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0AB88D" w14:textId="44421BDE" w:rsidR="00002A62" w:rsidRPr="005C7739" w:rsidRDefault="00002A62">
            <w:pPr>
              <w:rPr>
                <w:rFonts w:ascii="Frutiger 55 Roman" w:hAnsi="Frutiger 55 Roman"/>
                <w:sz w:val="20"/>
                <w:szCs w:val="20"/>
              </w:rPr>
            </w:pPr>
            <w:r w:rsidRPr="005C7739">
              <w:rPr>
                <w:rFonts w:ascii="Frutiger 55 Roman" w:hAnsi="Frutiger 55 Roman"/>
                <w:sz w:val="20"/>
                <w:szCs w:val="20"/>
              </w:rPr>
              <w:t xml:space="preserve">ZNA </w:t>
            </w:r>
            <w:r w:rsidR="008469E3">
              <w:rPr>
                <w:rFonts w:ascii="Frutiger 55 Roman" w:hAnsi="Frutiger 55 Roman"/>
                <w:sz w:val="20"/>
                <w:szCs w:val="20"/>
              </w:rPr>
              <w:t>DEV</w:t>
            </w:r>
          </w:p>
        </w:tc>
        <w:tc>
          <w:tcPr>
            <w:tcW w:w="1690" w:type="dxa"/>
            <w:tcBorders>
              <w:top w:val="nil"/>
              <w:left w:val="nil"/>
              <w:bottom w:val="single" w:sz="8" w:space="0" w:color="auto"/>
              <w:right w:val="single" w:sz="8" w:space="0" w:color="auto"/>
            </w:tcBorders>
            <w:tcMar>
              <w:top w:w="0" w:type="dxa"/>
              <w:left w:w="108" w:type="dxa"/>
              <w:bottom w:w="0" w:type="dxa"/>
              <w:right w:w="108" w:type="dxa"/>
            </w:tcMar>
          </w:tcPr>
          <w:p w14:paraId="5056DF46"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Andy Kunz</w:t>
            </w:r>
          </w:p>
          <w:p w14:paraId="2FC06968"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Patrick Reed</w:t>
            </w:r>
          </w:p>
          <w:p w14:paraId="0398809E"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Swati Singh</w:t>
            </w:r>
          </w:p>
          <w:p w14:paraId="0C8AEBF8" w14:textId="77777777" w:rsidR="00002A62" w:rsidRPr="005C7739" w:rsidRDefault="00002A62">
            <w:pPr>
              <w:rPr>
                <w:rFonts w:ascii="Frutiger 55 Roman" w:hAnsi="Frutiger 55 Roman"/>
                <w:sz w:val="20"/>
                <w:szCs w:val="20"/>
                <w:lang w:val="it-IT"/>
              </w:rPr>
            </w:pPr>
            <w:r w:rsidRPr="005C7739">
              <w:rPr>
                <w:rFonts w:ascii="Frutiger 55 Roman" w:hAnsi="Frutiger 55 Roman"/>
                <w:sz w:val="20"/>
                <w:szCs w:val="20"/>
                <w:lang w:val="it-IT"/>
              </w:rPr>
              <w:t>Andrew Groninger</w:t>
            </w:r>
          </w:p>
          <w:p w14:paraId="488B2FE8" w14:textId="77777777" w:rsidR="00002A62" w:rsidRPr="005C7739" w:rsidRDefault="00002A62">
            <w:pPr>
              <w:rPr>
                <w:rFonts w:ascii="Frutiger 55 Roman" w:hAnsi="Frutiger 55 Roman"/>
                <w:sz w:val="20"/>
                <w:szCs w:val="20"/>
                <w:lang w:val="it-IT"/>
              </w:rPr>
            </w:pPr>
            <w:r w:rsidRPr="005C7739">
              <w:rPr>
                <w:rFonts w:ascii="Frutiger 55 Roman" w:hAnsi="Frutiger 55 Roman"/>
                <w:sz w:val="20"/>
                <w:szCs w:val="20"/>
                <w:lang w:val="it-IT"/>
              </w:rPr>
              <w:t>Jay Mueller</w:t>
            </w:r>
          </w:p>
          <w:p w14:paraId="1EB9B492" w14:textId="77777777" w:rsidR="00002A62" w:rsidRPr="005C7739" w:rsidRDefault="00002A62">
            <w:pPr>
              <w:rPr>
                <w:rFonts w:ascii="Frutiger 55 Roman" w:hAnsi="Frutiger 55 Roman"/>
                <w:sz w:val="20"/>
                <w:szCs w:val="20"/>
                <w:lang w:val="it-IT"/>
              </w:rPr>
            </w:pPr>
            <w:r w:rsidRPr="005C7739">
              <w:rPr>
                <w:rFonts w:ascii="Frutiger 55 Roman" w:hAnsi="Frutiger 55 Roman"/>
                <w:sz w:val="20"/>
                <w:szCs w:val="20"/>
                <w:lang w:val="it-IT"/>
              </w:rPr>
              <w:t>Linda Frazier</w:t>
            </w:r>
          </w:p>
          <w:p w14:paraId="5550FDFC" w14:textId="77777777" w:rsidR="00002A62" w:rsidRPr="005C7739" w:rsidRDefault="00002A62">
            <w:pPr>
              <w:rPr>
                <w:rFonts w:ascii="Frutiger 55 Roman" w:hAnsi="Frutiger 55 Roman"/>
                <w:sz w:val="20"/>
                <w:szCs w:val="20"/>
                <w:lang w:val="it-IT"/>
              </w:rPr>
            </w:pPr>
            <w:r w:rsidRPr="005C7739">
              <w:rPr>
                <w:rFonts w:ascii="Frutiger 55 Roman" w:hAnsi="Frutiger 55 Roman"/>
                <w:sz w:val="20"/>
                <w:szCs w:val="20"/>
                <w:lang w:val="it-IT"/>
              </w:rPr>
              <w:t>Govardana Redi</w:t>
            </w:r>
          </w:p>
          <w:p w14:paraId="1F2C8830"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Subhrajit Bordoloi</w:t>
            </w:r>
          </w:p>
          <w:p w14:paraId="0A715289" w14:textId="77777777" w:rsidR="00002A62" w:rsidRPr="005C7739" w:rsidRDefault="00002A62">
            <w:pPr>
              <w:rPr>
                <w:rFonts w:ascii="Frutiger 55 Roman" w:hAnsi="Frutiger 55 Roman"/>
                <w:sz w:val="20"/>
                <w:szCs w:val="20"/>
              </w:rPr>
            </w:pPr>
          </w:p>
          <w:p w14:paraId="387814FB" w14:textId="52CA2C38" w:rsidR="00A21B1B" w:rsidRPr="005C7739" w:rsidRDefault="00A21B1B">
            <w:pPr>
              <w:rPr>
                <w:rFonts w:ascii="Frutiger 55 Roman" w:hAnsi="Frutiger 55 Roman"/>
                <w:sz w:val="20"/>
                <w:szCs w:val="20"/>
              </w:rPr>
            </w:pPr>
          </w:p>
        </w:tc>
        <w:tc>
          <w:tcPr>
            <w:tcW w:w="2097" w:type="dxa"/>
            <w:tcBorders>
              <w:top w:val="nil"/>
              <w:left w:val="nil"/>
              <w:bottom w:val="single" w:sz="8" w:space="0" w:color="auto"/>
              <w:right w:val="single" w:sz="8" w:space="0" w:color="auto"/>
            </w:tcBorders>
            <w:tcMar>
              <w:top w:w="0" w:type="dxa"/>
              <w:left w:w="108" w:type="dxa"/>
              <w:bottom w:w="0" w:type="dxa"/>
              <w:right w:w="108" w:type="dxa"/>
            </w:tcMar>
          </w:tcPr>
          <w:p w14:paraId="71C9B866"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SPAAS Team members</w:t>
            </w:r>
          </w:p>
          <w:p w14:paraId="62B40B60"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Mario Ramos</w:t>
            </w:r>
          </w:p>
          <w:p w14:paraId="3025587D"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Brandon Calabrese</w:t>
            </w:r>
          </w:p>
          <w:p w14:paraId="13ADA4FD" w14:textId="2DD02063" w:rsidR="001B7CE6" w:rsidRPr="005C7739" w:rsidRDefault="001B7CE6">
            <w:pPr>
              <w:rPr>
                <w:rFonts w:ascii="Frutiger 55 Roman" w:hAnsi="Frutiger 55 Roman"/>
                <w:sz w:val="20"/>
                <w:szCs w:val="20"/>
              </w:rPr>
            </w:pPr>
            <w:r w:rsidRPr="005C7739">
              <w:rPr>
                <w:rFonts w:ascii="Frutiger 55 Roman" w:hAnsi="Frutiger 55 Roman"/>
                <w:sz w:val="20"/>
                <w:szCs w:val="20"/>
              </w:rPr>
              <w:t>Michael Wolff</w:t>
            </w:r>
          </w:p>
          <w:p w14:paraId="100C85B6" w14:textId="59425553" w:rsidR="001B7CE6" w:rsidRPr="005C7739" w:rsidRDefault="001B7CE6">
            <w:pPr>
              <w:rPr>
                <w:rFonts w:ascii="Frutiger 55 Roman" w:hAnsi="Frutiger 55 Roman"/>
                <w:sz w:val="20"/>
                <w:szCs w:val="20"/>
              </w:rPr>
            </w:pPr>
            <w:r w:rsidRPr="005C7739">
              <w:rPr>
                <w:rFonts w:ascii="Frutiger 55 Roman" w:hAnsi="Frutiger 55 Roman"/>
                <w:sz w:val="20"/>
                <w:szCs w:val="20"/>
              </w:rPr>
              <w:t>Noah Luther</w:t>
            </w:r>
          </w:p>
          <w:p w14:paraId="2E7853A7" w14:textId="5E8C320B" w:rsidR="001B7CE6" w:rsidRPr="005C7739" w:rsidRDefault="001B7CE6">
            <w:pPr>
              <w:rPr>
                <w:rFonts w:ascii="Frutiger 55 Roman" w:hAnsi="Frutiger 55 Roman"/>
                <w:sz w:val="20"/>
                <w:szCs w:val="20"/>
              </w:rPr>
            </w:pPr>
            <w:r w:rsidRPr="005C7739">
              <w:rPr>
                <w:rFonts w:ascii="Frutiger 55 Roman" w:hAnsi="Frutiger 55 Roman"/>
                <w:sz w:val="20"/>
                <w:szCs w:val="20"/>
              </w:rPr>
              <w:t>Todd Vanderwater</w:t>
            </w:r>
          </w:p>
          <w:p w14:paraId="23C07B7E"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Super users – TBD</w:t>
            </w:r>
          </w:p>
          <w:p w14:paraId="2A4E6093" w14:textId="77777777" w:rsidR="00002A62" w:rsidRPr="005C7739" w:rsidRDefault="00002A62">
            <w:pPr>
              <w:rPr>
                <w:rFonts w:ascii="Frutiger 55 Roman" w:hAnsi="Frutiger 55 Roman"/>
                <w:sz w:val="20"/>
                <w:szCs w:val="20"/>
              </w:rPr>
            </w:pPr>
          </w:p>
          <w:p w14:paraId="1BDBAC0A" w14:textId="77777777" w:rsidR="00002A62" w:rsidRPr="005C7739" w:rsidRDefault="00002A62">
            <w:pPr>
              <w:rPr>
                <w:rFonts w:ascii="Frutiger 55 Roman" w:hAnsi="Frutiger 55 Roman"/>
                <w:sz w:val="20"/>
                <w:szCs w:val="20"/>
              </w:rPr>
            </w:pPr>
          </w:p>
          <w:p w14:paraId="5563BDCB" w14:textId="77777777" w:rsidR="00002A62" w:rsidRPr="005C7739" w:rsidRDefault="00002A62">
            <w:pPr>
              <w:rPr>
                <w:rFonts w:ascii="Frutiger 55 Roman" w:hAnsi="Frutiger 55 Roman"/>
                <w:sz w:val="20"/>
                <w:szCs w:val="20"/>
              </w:rPr>
            </w:pPr>
          </w:p>
          <w:p w14:paraId="192DC86E" w14:textId="5215AC10" w:rsidR="00002A62" w:rsidRPr="005C7739" w:rsidRDefault="00002A62">
            <w:pPr>
              <w:rPr>
                <w:rFonts w:ascii="Frutiger 55 Roman" w:hAnsi="Frutiger 55 Roman"/>
                <w:sz w:val="20"/>
                <w:szCs w:val="20"/>
              </w:rPr>
            </w:pPr>
          </w:p>
        </w:tc>
        <w:tc>
          <w:tcPr>
            <w:tcW w:w="2883" w:type="dxa"/>
            <w:tcBorders>
              <w:top w:val="nil"/>
              <w:left w:val="nil"/>
              <w:bottom w:val="single" w:sz="8" w:space="0" w:color="auto"/>
              <w:right w:val="single" w:sz="8" w:space="0" w:color="auto"/>
            </w:tcBorders>
            <w:tcMar>
              <w:top w:w="0" w:type="dxa"/>
              <w:left w:w="108" w:type="dxa"/>
              <w:bottom w:w="0" w:type="dxa"/>
              <w:right w:w="108" w:type="dxa"/>
            </w:tcMar>
          </w:tcPr>
          <w:p w14:paraId="1CD7457B" w14:textId="77777777" w:rsidR="00002A62" w:rsidRPr="005C7739" w:rsidRDefault="00002A62" w:rsidP="001E1F33">
            <w:pPr>
              <w:rPr>
                <w:rFonts w:ascii="Frutiger 55 Roman" w:hAnsi="Frutiger 55 Roman"/>
                <w:sz w:val="20"/>
                <w:szCs w:val="20"/>
              </w:rPr>
            </w:pPr>
          </w:p>
        </w:tc>
      </w:tr>
      <w:tr w:rsidR="00002A62" w:rsidRPr="00643554" w14:paraId="6D127A8E" w14:textId="77777777" w:rsidTr="005C7739">
        <w:tc>
          <w:tcPr>
            <w:tcW w:w="22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C86B00" w14:textId="03A49A75" w:rsidR="00002A62" w:rsidRPr="005C7739" w:rsidRDefault="00002A62">
            <w:pPr>
              <w:rPr>
                <w:rFonts w:ascii="Frutiger 55 Roman" w:hAnsi="Frutiger 55 Roman"/>
                <w:sz w:val="20"/>
                <w:szCs w:val="20"/>
              </w:rPr>
            </w:pPr>
            <w:r w:rsidRPr="005C7739">
              <w:rPr>
                <w:rFonts w:ascii="Frutiger 55 Roman" w:hAnsi="Frutiger 55 Roman"/>
                <w:sz w:val="20"/>
                <w:szCs w:val="20"/>
              </w:rPr>
              <w:t xml:space="preserve">ZNA </w:t>
            </w:r>
            <w:r w:rsidR="008469E3">
              <w:rPr>
                <w:rFonts w:ascii="Frutiger 55 Roman" w:hAnsi="Frutiger 55 Roman"/>
                <w:sz w:val="20"/>
                <w:szCs w:val="20"/>
              </w:rPr>
              <w:t>UAT</w:t>
            </w:r>
          </w:p>
        </w:tc>
        <w:tc>
          <w:tcPr>
            <w:tcW w:w="1690" w:type="dxa"/>
            <w:tcBorders>
              <w:top w:val="nil"/>
              <w:left w:val="nil"/>
              <w:bottom w:val="single" w:sz="8" w:space="0" w:color="auto"/>
              <w:right w:val="single" w:sz="8" w:space="0" w:color="auto"/>
            </w:tcBorders>
            <w:tcMar>
              <w:top w:w="0" w:type="dxa"/>
              <w:left w:w="108" w:type="dxa"/>
              <w:bottom w:w="0" w:type="dxa"/>
              <w:right w:w="108" w:type="dxa"/>
            </w:tcMar>
            <w:hideMark/>
          </w:tcPr>
          <w:p w14:paraId="71BDB850"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Same as above</w:t>
            </w:r>
          </w:p>
          <w:p w14:paraId="1654C2AF" w14:textId="77777777" w:rsidR="00002A62" w:rsidRPr="005C7739" w:rsidRDefault="00002A62">
            <w:pPr>
              <w:rPr>
                <w:rFonts w:ascii="Frutiger 55 Roman" w:hAnsi="Frutiger 55 Roman"/>
                <w:color w:val="00B050"/>
                <w:sz w:val="20"/>
                <w:szCs w:val="20"/>
              </w:rPr>
            </w:pPr>
            <w:r w:rsidRPr="005C7739">
              <w:rPr>
                <w:rFonts w:ascii="Frutiger 55 Roman" w:hAnsi="Frutiger 55 Roman"/>
                <w:sz w:val="20"/>
                <w:szCs w:val="20"/>
              </w:rPr>
              <w:br/>
              <w:t>Use same group as above.</w:t>
            </w:r>
            <w:r w:rsidRPr="005C7739">
              <w:rPr>
                <w:rFonts w:ascii="Frutiger 55 Roman" w:hAnsi="Frutiger 55 Roman"/>
                <w:color w:val="00B050"/>
                <w:sz w:val="20"/>
                <w:szCs w:val="20"/>
              </w:rPr>
              <w:t xml:space="preserve"> </w:t>
            </w:r>
          </w:p>
          <w:p w14:paraId="4CBD8386" w14:textId="5CC61BB2" w:rsidR="00002A62" w:rsidRPr="005C7739" w:rsidRDefault="00002A62">
            <w:pPr>
              <w:rPr>
                <w:rFonts w:ascii="Frutiger 55 Roman" w:hAnsi="Frutiger 55 Roman"/>
                <w:sz w:val="20"/>
                <w:szCs w:val="20"/>
              </w:rPr>
            </w:pPr>
          </w:p>
        </w:tc>
        <w:tc>
          <w:tcPr>
            <w:tcW w:w="2097" w:type="dxa"/>
            <w:tcBorders>
              <w:top w:val="nil"/>
              <w:left w:val="nil"/>
              <w:bottom w:val="single" w:sz="8" w:space="0" w:color="auto"/>
              <w:right w:val="single" w:sz="8" w:space="0" w:color="auto"/>
            </w:tcBorders>
            <w:tcMar>
              <w:top w:w="0" w:type="dxa"/>
              <w:left w:w="108" w:type="dxa"/>
              <w:bottom w:w="0" w:type="dxa"/>
              <w:right w:w="108" w:type="dxa"/>
            </w:tcMar>
          </w:tcPr>
          <w:p w14:paraId="1D6B7E41"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Same as above</w:t>
            </w:r>
          </w:p>
          <w:p w14:paraId="3FD73D88" w14:textId="77777777" w:rsidR="00002A62" w:rsidRPr="005C7739" w:rsidRDefault="00002A62">
            <w:pPr>
              <w:rPr>
                <w:rFonts w:ascii="Frutiger 55 Roman" w:hAnsi="Frutiger 55 Roman"/>
                <w:sz w:val="20"/>
                <w:szCs w:val="20"/>
              </w:rPr>
            </w:pPr>
          </w:p>
          <w:p w14:paraId="3F6073E8" w14:textId="77777777" w:rsidR="00002A62" w:rsidRPr="005C7739" w:rsidRDefault="00002A62">
            <w:pPr>
              <w:rPr>
                <w:rFonts w:ascii="Frutiger 55 Roman" w:hAnsi="Frutiger 55 Roman"/>
                <w:sz w:val="20"/>
                <w:szCs w:val="20"/>
              </w:rPr>
            </w:pPr>
            <w:r w:rsidRPr="005C7739">
              <w:rPr>
                <w:rFonts w:ascii="Frutiger 55 Roman" w:hAnsi="Frutiger 55 Roman"/>
                <w:sz w:val="20"/>
                <w:szCs w:val="20"/>
              </w:rPr>
              <w:t>Use same group as above.</w:t>
            </w:r>
          </w:p>
          <w:p w14:paraId="724B5B87" w14:textId="37216769" w:rsidR="00002A62" w:rsidRPr="005C7739" w:rsidRDefault="00002A62">
            <w:pPr>
              <w:rPr>
                <w:rFonts w:ascii="Frutiger 55 Roman" w:hAnsi="Frutiger 55 Roman"/>
                <w:sz w:val="20"/>
                <w:szCs w:val="20"/>
              </w:rPr>
            </w:pPr>
          </w:p>
        </w:tc>
        <w:tc>
          <w:tcPr>
            <w:tcW w:w="2883" w:type="dxa"/>
            <w:tcBorders>
              <w:top w:val="nil"/>
              <w:left w:val="nil"/>
              <w:bottom w:val="single" w:sz="8" w:space="0" w:color="auto"/>
              <w:right w:val="single" w:sz="8" w:space="0" w:color="auto"/>
            </w:tcBorders>
            <w:tcMar>
              <w:top w:w="0" w:type="dxa"/>
              <w:left w:w="108" w:type="dxa"/>
              <w:bottom w:w="0" w:type="dxa"/>
              <w:right w:w="108" w:type="dxa"/>
            </w:tcMar>
          </w:tcPr>
          <w:p w14:paraId="1F1112FF" w14:textId="77777777" w:rsidR="00002A62" w:rsidRPr="005C7739" w:rsidRDefault="00002A62" w:rsidP="001E1F33">
            <w:pPr>
              <w:rPr>
                <w:rFonts w:ascii="Frutiger 55 Roman" w:hAnsi="Frutiger 55 Roman"/>
                <w:sz w:val="20"/>
                <w:szCs w:val="20"/>
              </w:rPr>
            </w:pPr>
          </w:p>
        </w:tc>
      </w:tr>
    </w:tbl>
    <w:p w14:paraId="78F48315" w14:textId="77777777" w:rsidR="00002A62" w:rsidRPr="005C7739" w:rsidRDefault="00002A62" w:rsidP="00002A62">
      <w:pPr>
        <w:ind w:left="1800"/>
        <w:rPr>
          <w:rFonts w:ascii="Frutiger 55 Roman" w:hAnsi="Frutiger 55 Roman"/>
          <w:b/>
          <w:bCs/>
          <w:sz w:val="20"/>
          <w:szCs w:val="20"/>
        </w:rPr>
      </w:pPr>
    </w:p>
    <w:p w14:paraId="5755B33D" w14:textId="34B63A61" w:rsidR="00002A62" w:rsidRPr="005C7739" w:rsidRDefault="00032F69">
      <w:pPr>
        <w:pStyle w:val="ListParagraph"/>
        <w:numPr>
          <w:ilvl w:val="0"/>
          <w:numId w:val="2"/>
        </w:numPr>
        <w:rPr>
          <w:rFonts w:ascii="Frutiger 55 Roman" w:hAnsi="Frutiger 55 Roman"/>
          <w:b/>
          <w:bCs/>
          <w:sz w:val="20"/>
          <w:szCs w:val="20"/>
        </w:rPr>
      </w:pPr>
      <w:r w:rsidRPr="005C7739">
        <w:rPr>
          <w:rFonts w:ascii="Frutiger 55 Roman" w:hAnsi="Frutiger 55 Roman"/>
          <w:b/>
          <w:bCs/>
          <w:sz w:val="20"/>
          <w:szCs w:val="20"/>
        </w:rPr>
        <w:t>Best Practices for Default Environment</w:t>
      </w:r>
      <w:r w:rsidR="00E127C4" w:rsidRPr="005C7739">
        <w:rPr>
          <w:rFonts w:ascii="Frutiger 55 Roman" w:hAnsi="Frutiger 55 Roman"/>
          <w:b/>
          <w:bCs/>
          <w:sz w:val="20"/>
          <w:szCs w:val="20"/>
        </w:rPr>
        <w:t>:</w:t>
      </w:r>
    </w:p>
    <w:p w14:paraId="24E2448A" w14:textId="6CD5173D" w:rsidR="00345B1F" w:rsidRPr="005C7739" w:rsidRDefault="00345B1F" w:rsidP="005C7739">
      <w:pPr>
        <w:pStyle w:val="ListParagraph"/>
        <w:numPr>
          <w:ilvl w:val="0"/>
          <w:numId w:val="36"/>
        </w:numPr>
        <w:ind w:left="1080"/>
        <w:rPr>
          <w:rFonts w:ascii="Frutiger 55 Roman" w:hAnsi="Frutiger 55 Roman"/>
          <w:sz w:val="20"/>
          <w:szCs w:val="20"/>
        </w:rPr>
      </w:pPr>
      <w:r w:rsidRPr="005C7739">
        <w:rPr>
          <w:rFonts w:ascii="Frutiger 55 Roman" w:hAnsi="Frutiger 55 Roman"/>
          <w:sz w:val="20"/>
          <w:szCs w:val="20"/>
        </w:rPr>
        <w:t>App should be used for lightweight</w:t>
      </w:r>
      <w:r w:rsidR="00C52DC7" w:rsidRPr="005C7739">
        <w:rPr>
          <w:rFonts w:ascii="Frutiger 55 Roman" w:hAnsi="Frutiger 55 Roman"/>
          <w:sz w:val="20"/>
          <w:szCs w:val="20"/>
        </w:rPr>
        <w:t xml:space="preserve"> collaboration.</w:t>
      </w:r>
    </w:p>
    <w:p w14:paraId="368BF296" w14:textId="12C5E16A" w:rsidR="00E127C4" w:rsidRPr="005C7739" w:rsidRDefault="00C31B94" w:rsidP="005C7739">
      <w:pPr>
        <w:pStyle w:val="ListParagraph"/>
        <w:numPr>
          <w:ilvl w:val="0"/>
          <w:numId w:val="36"/>
        </w:numPr>
        <w:ind w:left="1080"/>
        <w:rPr>
          <w:rFonts w:ascii="Frutiger 55 Roman" w:hAnsi="Frutiger 55 Roman"/>
          <w:sz w:val="20"/>
          <w:szCs w:val="20"/>
        </w:rPr>
      </w:pPr>
      <w:r w:rsidRPr="005C7739">
        <w:rPr>
          <w:rFonts w:ascii="Frutiger 55 Roman" w:hAnsi="Frutiger 55 Roman"/>
          <w:sz w:val="20"/>
          <w:szCs w:val="20"/>
        </w:rPr>
        <w:t>A</w:t>
      </w:r>
      <w:r w:rsidR="00F434BC" w:rsidRPr="005C7739">
        <w:rPr>
          <w:rFonts w:ascii="Frutiger 55 Roman" w:hAnsi="Frutiger 55 Roman"/>
          <w:sz w:val="20"/>
          <w:szCs w:val="20"/>
        </w:rPr>
        <w:t>pp shou</w:t>
      </w:r>
      <w:r w:rsidR="00C52DC7" w:rsidRPr="005C7739">
        <w:rPr>
          <w:rFonts w:ascii="Frutiger 55 Roman" w:hAnsi="Frutiger 55 Roman"/>
          <w:sz w:val="20"/>
          <w:szCs w:val="20"/>
        </w:rPr>
        <w:t>l</w:t>
      </w:r>
      <w:r w:rsidR="00F434BC" w:rsidRPr="005C7739">
        <w:rPr>
          <w:rFonts w:ascii="Frutiger 55 Roman" w:hAnsi="Frutiger 55 Roman"/>
          <w:sz w:val="20"/>
          <w:szCs w:val="20"/>
        </w:rPr>
        <w:t>dn</w:t>
      </w:r>
      <w:r w:rsidR="00C52DC7" w:rsidRPr="005C7739">
        <w:rPr>
          <w:rFonts w:ascii="Frutiger 55 Roman" w:hAnsi="Frutiger 55 Roman"/>
          <w:sz w:val="20"/>
          <w:szCs w:val="20"/>
        </w:rPr>
        <w:t>’</w:t>
      </w:r>
      <w:r w:rsidR="00F434BC" w:rsidRPr="005C7739">
        <w:rPr>
          <w:rFonts w:ascii="Frutiger 55 Roman" w:hAnsi="Frutiger 55 Roman"/>
          <w:sz w:val="20"/>
          <w:szCs w:val="20"/>
        </w:rPr>
        <w:t>t contain confidential/highly confidential information</w:t>
      </w:r>
    </w:p>
    <w:p w14:paraId="3053A0BA" w14:textId="2A53DFF5" w:rsidR="00F434BC" w:rsidRPr="005C7739" w:rsidRDefault="00F434BC" w:rsidP="005C7739">
      <w:pPr>
        <w:pStyle w:val="ListParagraph"/>
        <w:numPr>
          <w:ilvl w:val="0"/>
          <w:numId w:val="36"/>
        </w:numPr>
        <w:ind w:left="1080"/>
        <w:rPr>
          <w:rFonts w:ascii="Frutiger 55 Roman" w:hAnsi="Frutiger 55 Roman"/>
          <w:sz w:val="20"/>
          <w:szCs w:val="20"/>
        </w:rPr>
      </w:pPr>
      <w:r w:rsidRPr="005C7739">
        <w:rPr>
          <w:rFonts w:ascii="Frutiger 55 Roman" w:hAnsi="Frutiger 55 Roman"/>
          <w:sz w:val="20"/>
          <w:szCs w:val="20"/>
        </w:rPr>
        <w:t xml:space="preserve">App shouldn’t be a </w:t>
      </w:r>
      <w:r w:rsidR="00A832EE" w:rsidRPr="00FD687F">
        <w:rPr>
          <w:rFonts w:ascii="Frutiger 55 Roman" w:hAnsi="Frutiger 55 Roman"/>
          <w:sz w:val="20"/>
          <w:szCs w:val="20"/>
        </w:rPr>
        <w:t>business-critical</w:t>
      </w:r>
      <w:r w:rsidRPr="005C7739">
        <w:rPr>
          <w:rFonts w:ascii="Frutiger 55 Roman" w:hAnsi="Frutiger 55 Roman"/>
          <w:sz w:val="20"/>
          <w:szCs w:val="20"/>
        </w:rPr>
        <w:t xml:space="preserve"> application and used by more </w:t>
      </w:r>
      <w:r w:rsidR="00A160DB" w:rsidRPr="00FD687F">
        <w:rPr>
          <w:rFonts w:ascii="Frutiger 55 Roman" w:hAnsi="Frutiger 55 Roman"/>
          <w:sz w:val="20"/>
          <w:szCs w:val="20"/>
        </w:rPr>
        <w:t>than</w:t>
      </w:r>
      <w:r w:rsidRPr="005C7739">
        <w:rPr>
          <w:rFonts w:ascii="Frutiger 55 Roman" w:hAnsi="Frutiger 55 Roman"/>
          <w:sz w:val="20"/>
          <w:szCs w:val="20"/>
        </w:rPr>
        <w:t xml:space="preserve"> 50 people</w:t>
      </w:r>
    </w:p>
    <w:p w14:paraId="4CC05C5B" w14:textId="16FD6976" w:rsidR="00F434BC" w:rsidRDefault="00F434BC" w:rsidP="000F206D">
      <w:pPr>
        <w:pStyle w:val="ListParagraph"/>
        <w:numPr>
          <w:ilvl w:val="0"/>
          <w:numId w:val="36"/>
        </w:numPr>
        <w:ind w:left="1080"/>
        <w:rPr>
          <w:rFonts w:ascii="Frutiger 55 Roman" w:hAnsi="Frutiger 55 Roman"/>
          <w:sz w:val="20"/>
          <w:szCs w:val="20"/>
        </w:rPr>
      </w:pPr>
      <w:r w:rsidRPr="005C7739">
        <w:rPr>
          <w:rFonts w:ascii="Frutiger 55 Roman" w:hAnsi="Frutiger 55 Roman"/>
          <w:sz w:val="20"/>
          <w:szCs w:val="20"/>
        </w:rPr>
        <w:t xml:space="preserve">App shouldn’t be interfacing with </w:t>
      </w:r>
      <w:r w:rsidR="00345B1F" w:rsidRPr="005C7739">
        <w:rPr>
          <w:rFonts w:ascii="Frutiger 55 Roman" w:hAnsi="Frutiger 55 Roman"/>
          <w:sz w:val="20"/>
          <w:szCs w:val="20"/>
        </w:rPr>
        <w:t xml:space="preserve">any other applications </w:t>
      </w:r>
    </w:p>
    <w:p w14:paraId="3E5EDAA8" w14:textId="7117B97E" w:rsidR="000F206D" w:rsidRDefault="000F206D" w:rsidP="000F206D">
      <w:pPr>
        <w:pStyle w:val="ListParagraph"/>
        <w:numPr>
          <w:ilvl w:val="0"/>
          <w:numId w:val="36"/>
        </w:numPr>
        <w:ind w:left="1080"/>
        <w:rPr>
          <w:rFonts w:ascii="Frutiger 55 Roman" w:hAnsi="Frutiger 55 Roman"/>
          <w:sz w:val="20"/>
          <w:szCs w:val="20"/>
        </w:rPr>
      </w:pPr>
      <w:r>
        <w:rPr>
          <w:rFonts w:ascii="Frutiger 55 Roman" w:hAnsi="Frutiger 55 Roman"/>
          <w:sz w:val="20"/>
          <w:szCs w:val="20"/>
        </w:rPr>
        <w:t xml:space="preserve">App doesn’t require dedicated support from developers </w:t>
      </w:r>
      <w:r w:rsidR="00AE7907">
        <w:rPr>
          <w:rFonts w:ascii="Frutiger 55 Roman" w:hAnsi="Frutiger 55 Roman"/>
          <w:sz w:val="20"/>
          <w:szCs w:val="20"/>
        </w:rPr>
        <w:t>or platform team</w:t>
      </w:r>
    </w:p>
    <w:p w14:paraId="6CAD2167" w14:textId="390BBFB2" w:rsidR="00A160DB" w:rsidRDefault="002832A2" w:rsidP="00B377EF">
      <w:pPr>
        <w:pStyle w:val="ListParagraph"/>
        <w:numPr>
          <w:ilvl w:val="0"/>
          <w:numId w:val="36"/>
        </w:numPr>
        <w:ind w:left="1080"/>
        <w:rPr>
          <w:rFonts w:ascii="Frutiger 55 Roman" w:hAnsi="Frutiger 55 Roman"/>
          <w:sz w:val="20"/>
          <w:szCs w:val="20"/>
        </w:rPr>
      </w:pPr>
      <w:r w:rsidRPr="00FD687F">
        <w:rPr>
          <w:rFonts w:ascii="Frutiger 55 Roman" w:hAnsi="Frutiger 55 Roman"/>
          <w:sz w:val="20"/>
          <w:szCs w:val="20"/>
        </w:rPr>
        <w:t xml:space="preserve">Customized list form is not </w:t>
      </w:r>
      <w:r w:rsidRPr="00EC5603">
        <w:rPr>
          <w:rFonts w:ascii="Frutiger 55 Roman" w:hAnsi="Frutiger 55 Roman"/>
          <w:sz w:val="20"/>
          <w:szCs w:val="20"/>
        </w:rPr>
        <w:t>recommended except for minor cosmetic changes</w:t>
      </w:r>
      <w:r w:rsidR="00EC5603" w:rsidRPr="00EC5603">
        <w:rPr>
          <w:rFonts w:ascii="Frutiger 55 Roman" w:hAnsi="Frutiger 55 Roman"/>
          <w:sz w:val="20"/>
          <w:szCs w:val="20"/>
        </w:rPr>
        <w:t>.</w:t>
      </w:r>
      <w:r w:rsidR="00EC5603">
        <w:rPr>
          <w:rFonts w:ascii="Frutiger 55 Roman" w:hAnsi="Frutiger 55 Roman"/>
          <w:sz w:val="20"/>
          <w:szCs w:val="20"/>
        </w:rPr>
        <w:t xml:space="preserve"> </w:t>
      </w:r>
      <w:r w:rsidR="00F7489D" w:rsidRPr="00FD687F">
        <w:rPr>
          <w:rFonts w:ascii="Frutiger 55 Roman" w:hAnsi="Frutiger 55 Roman"/>
          <w:sz w:val="20"/>
          <w:szCs w:val="20"/>
        </w:rPr>
        <w:t xml:space="preserve">Canvas app </w:t>
      </w:r>
      <w:r w:rsidR="00F7489D" w:rsidRPr="00EC5603">
        <w:rPr>
          <w:rFonts w:ascii="Frutiger 55 Roman" w:hAnsi="Frutiger 55 Roman"/>
          <w:sz w:val="20"/>
          <w:szCs w:val="20"/>
        </w:rPr>
        <w:t xml:space="preserve">is preferred solution </w:t>
      </w:r>
      <w:r w:rsidR="00F0561D" w:rsidRPr="00EC5603">
        <w:rPr>
          <w:rFonts w:ascii="Frutiger 55 Roman" w:hAnsi="Frutiger 55 Roman"/>
          <w:sz w:val="20"/>
          <w:szCs w:val="20"/>
        </w:rPr>
        <w:t xml:space="preserve">because it provides the out of the box </w:t>
      </w:r>
      <w:r w:rsidR="00EC5603">
        <w:rPr>
          <w:rFonts w:ascii="Frutiger 55 Roman" w:hAnsi="Frutiger 55 Roman"/>
          <w:sz w:val="20"/>
          <w:szCs w:val="20"/>
        </w:rPr>
        <w:t xml:space="preserve">capabilities. </w:t>
      </w:r>
    </w:p>
    <w:p w14:paraId="21653D0F" w14:textId="5F045382" w:rsidR="004C07B8" w:rsidRDefault="004C07B8" w:rsidP="00B377EF">
      <w:pPr>
        <w:pStyle w:val="ListParagraph"/>
        <w:numPr>
          <w:ilvl w:val="0"/>
          <w:numId w:val="36"/>
        </w:numPr>
        <w:ind w:left="1080"/>
        <w:rPr>
          <w:rFonts w:ascii="Frutiger 55 Roman" w:hAnsi="Frutiger 55 Roman"/>
          <w:b/>
          <w:bCs/>
          <w:sz w:val="20"/>
          <w:szCs w:val="20"/>
        </w:rPr>
      </w:pPr>
      <w:r>
        <w:rPr>
          <w:rFonts w:ascii="Frutiger 55 Roman" w:hAnsi="Frutiger 55 Roman"/>
          <w:sz w:val="20"/>
          <w:szCs w:val="20"/>
        </w:rPr>
        <w:t xml:space="preserve">If you need a standard template to develop PowerApps </w:t>
      </w:r>
      <w:r w:rsidR="00D06816">
        <w:rPr>
          <w:rFonts w:ascii="Frutiger 55 Roman" w:hAnsi="Frutiger 55 Roman"/>
          <w:sz w:val="20"/>
          <w:szCs w:val="20"/>
        </w:rPr>
        <w:t xml:space="preserve">please use this </w:t>
      </w:r>
      <w:r w:rsidR="00D06816" w:rsidRPr="005C7739">
        <w:rPr>
          <w:rFonts w:ascii="Frutiger 55 Roman" w:hAnsi="Frutiger 55 Roman"/>
          <w:b/>
          <w:bCs/>
          <w:sz w:val="20"/>
          <w:szCs w:val="20"/>
          <w:highlight w:val="yellow"/>
        </w:rPr>
        <w:t>link</w:t>
      </w:r>
    </w:p>
    <w:p w14:paraId="338D2DFF" w14:textId="5C423E05" w:rsidR="00A02C1D" w:rsidRDefault="00A02C1D" w:rsidP="00B377EF">
      <w:pPr>
        <w:pStyle w:val="ListParagraph"/>
        <w:numPr>
          <w:ilvl w:val="0"/>
          <w:numId w:val="36"/>
        </w:numPr>
        <w:ind w:left="1080"/>
        <w:rPr>
          <w:rFonts w:ascii="Frutiger 55 Roman" w:hAnsi="Frutiger 55 Roman"/>
          <w:b/>
          <w:bCs/>
          <w:sz w:val="20"/>
          <w:szCs w:val="20"/>
        </w:rPr>
      </w:pPr>
      <w:r>
        <w:rPr>
          <w:rFonts w:ascii="Frutiger 55 Roman" w:hAnsi="Frutiger 55 Roman"/>
          <w:b/>
          <w:bCs/>
          <w:sz w:val="20"/>
          <w:szCs w:val="20"/>
        </w:rPr>
        <w:t>App is not allowed to share data externally (outside Zurich environment)</w:t>
      </w:r>
    </w:p>
    <w:p w14:paraId="3C3F1CD7" w14:textId="77777777" w:rsidR="00A02C1D" w:rsidRPr="005C7739" w:rsidRDefault="00A02C1D" w:rsidP="005C7739">
      <w:pPr>
        <w:pStyle w:val="ListParagraph"/>
        <w:ind w:left="1080"/>
        <w:rPr>
          <w:rFonts w:ascii="Frutiger 55 Roman" w:hAnsi="Frutiger 55 Roman"/>
          <w:b/>
          <w:bCs/>
          <w:sz w:val="20"/>
          <w:szCs w:val="20"/>
        </w:rPr>
      </w:pPr>
    </w:p>
    <w:p w14:paraId="5B54D04B" w14:textId="081A9C40" w:rsidR="00AE7907" w:rsidRPr="005C7739" w:rsidRDefault="007F0978" w:rsidP="005C7739">
      <w:pPr>
        <w:pStyle w:val="ListParagraph"/>
        <w:ind w:left="1080"/>
        <w:rPr>
          <w:rFonts w:ascii="Frutiger 55 Roman" w:hAnsi="Frutiger 55 Roman"/>
          <w:i/>
          <w:iCs/>
          <w:sz w:val="20"/>
          <w:szCs w:val="20"/>
        </w:rPr>
      </w:pPr>
      <w:r w:rsidRPr="005C7739">
        <w:rPr>
          <w:rFonts w:ascii="Frutiger 55 Roman" w:hAnsi="Frutiger 55 Roman"/>
          <w:i/>
          <w:iCs/>
          <w:sz w:val="20"/>
          <w:szCs w:val="20"/>
        </w:rPr>
        <w:t xml:space="preserve">If your app doesn’t meet </w:t>
      </w:r>
      <w:r w:rsidR="00B973BD">
        <w:rPr>
          <w:rFonts w:ascii="Frutiger 55 Roman" w:hAnsi="Frutiger 55 Roman"/>
          <w:i/>
          <w:iCs/>
          <w:sz w:val="20"/>
          <w:szCs w:val="20"/>
        </w:rPr>
        <w:t xml:space="preserve">the </w:t>
      </w:r>
      <w:r w:rsidRPr="005C7739">
        <w:rPr>
          <w:rFonts w:ascii="Frutiger 55 Roman" w:hAnsi="Frutiger 55 Roman"/>
          <w:i/>
          <w:iCs/>
          <w:sz w:val="20"/>
          <w:szCs w:val="20"/>
        </w:rPr>
        <w:t xml:space="preserve">above </w:t>
      </w:r>
      <w:r w:rsidR="00C20AAE" w:rsidRPr="005C7739">
        <w:rPr>
          <w:rFonts w:ascii="Frutiger 55 Roman" w:hAnsi="Frutiger 55 Roman"/>
          <w:i/>
          <w:iCs/>
          <w:sz w:val="20"/>
          <w:szCs w:val="20"/>
        </w:rPr>
        <w:t>criteria</w:t>
      </w:r>
      <w:r w:rsidR="00B973BD">
        <w:rPr>
          <w:rFonts w:ascii="Frutiger 55 Roman" w:hAnsi="Frutiger 55 Roman"/>
          <w:i/>
          <w:iCs/>
          <w:sz w:val="20"/>
          <w:szCs w:val="20"/>
        </w:rPr>
        <w:t xml:space="preserve">, please </w:t>
      </w:r>
      <w:r w:rsidRPr="005C7739">
        <w:rPr>
          <w:rFonts w:ascii="Frutiger 55 Roman" w:hAnsi="Frutiger 55 Roman"/>
          <w:i/>
          <w:iCs/>
          <w:sz w:val="20"/>
          <w:szCs w:val="20"/>
        </w:rPr>
        <w:t xml:space="preserve">contact </w:t>
      </w:r>
      <w:r w:rsidR="00FE07B3" w:rsidRPr="005C7739">
        <w:rPr>
          <w:rFonts w:ascii="Frutiger 55 Roman" w:hAnsi="Frutiger 55 Roman"/>
          <w:i/>
          <w:iCs/>
          <w:sz w:val="20"/>
          <w:szCs w:val="20"/>
        </w:rPr>
        <w:t>USZ_</w:t>
      </w:r>
      <w:r w:rsidR="00AC1A8F">
        <w:rPr>
          <w:rFonts w:ascii="Frutiger 55 Roman" w:hAnsi="Frutiger 55 Roman"/>
          <w:i/>
          <w:iCs/>
          <w:sz w:val="20"/>
          <w:szCs w:val="20"/>
        </w:rPr>
        <w:t>sharepointcustomsolutions</w:t>
      </w:r>
      <w:r w:rsidR="00B973BD">
        <w:rPr>
          <w:rFonts w:ascii="Frutiger 55 Roman" w:hAnsi="Frutiger 55 Roman"/>
          <w:i/>
          <w:iCs/>
          <w:sz w:val="20"/>
          <w:szCs w:val="20"/>
        </w:rPr>
        <w:t>@zurichna</w:t>
      </w:r>
      <w:r w:rsidR="00175150">
        <w:rPr>
          <w:rFonts w:ascii="Frutiger 55 Roman" w:hAnsi="Frutiger 55 Roman"/>
          <w:i/>
          <w:iCs/>
          <w:sz w:val="20"/>
          <w:szCs w:val="20"/>
        </w:rPr>
        <w:t>.com</w:t>
      </w:r>
      <w:r w:rsidRPr="005C7739">
        <w:rPr>
          <w:rFonts w:ascii="Frutiger 55 Roman" w:hAnsi="Frutiger 55 Roman"/>
          <w:i/>
          <w:iCs/>
          <w:sz w:val="20"/>
          <w:szCs w:val="20"/>
        </w:rPr>
        <w:t xml:space="preserve"> to</w:t>
      </w:r>
      <w:r w:rsidR="00C20AAE" w:rsidRPr="005C7739">
        <w:rPr>
          <w:rFonts w:ascii="Frutiger 55 Roman" w:hAnsi="Frutiger 55 Roman"/>
          <w:i/>
          <w:iCs/>
          <w:sz w:val="20"/>
          <w:szCs w:val="20"/>
        </w:rPr>
        <w:t xml:space="preserve"> move your </w:t>
      </w:r>
      <w:r w:rsidR="00175150" w:rsidRPr="00FD687F">
        <w:rPr>
          <w:rFonts w:ascii="Frutiger 55 Roman" w:hAnsi="Frutiger 55 Roman"/>
          <w:i/>
          <w:iCs/>
          <w:sz w:val="20"/>
          <w:szCs w:val="20"/>
        </w:rPr>
        <w:t>PowerApps</w:t>
      </w:r>
      <w:r w:rsidR="00C20AAE" w:rsidRPr="005C7739">
        <w:rPr>
          <w:rFonts w:ascii="Frutiger 55 Roman" w:hAnsi="Frutiger 55 Roman"/>
          <w:i/>
          <w:iCs/>
          <w:sz w:val="20"/>
          <w:szCs w:val="20"/>
        </w:rPr>
        <w:t xml:space="preserve"> </w:t>
      </w:r>
      <w:r w:rsidR="00FE07B3" w:rsidRPr="005C7739">
        <w:rPr>
          <w:rFonts w:ascii="Frutiger 55 Roman" w:hAnsi="Frutiger 55 Roman"/>
          <w:i/>
          <w:iCs/>
          <w:sz w:val="20"/>
          <w:szCs w:val="20"/>
        </w:rPr>
        <w:t xml:space="preserve">to </w:t>
      </w:r>
      <w:r w:rsidR="00175150">
        <w:rPr>
          <w:rFonts w:ascii="Frutiger 55 Roman" w:hAnsi="Frutiger 55 Roman"/>
          <w:i/>
          <w:iCs/>
          <w:sz w:val="20"/>
          <w:szCs w:val="20"/>
        </w:rPr>
        <w:t xml:space="preserve">our </w:t>
      </w:r>
      <w:r w:rsidR="00FE07B3" w:rsidRPr="005C7739">
        <w:rPr>
          <w:rFonts w:ascii="Frutiger 55 Roman" w:hAnsi="Frutiger 55 Roman"/>
          <w:i/>
          <w:iCs/>
          <w:sz w:val="20"/>
          <w:szCs w:val="20"/>
        </w:rPr>
        <w:t xml:space="preserve"> ZNA controlled </w:t>
      </w:r>
      <w:r w:rsidR="00B973BD" w:rsidRPr="00FD687F">
        <w:rPr>
          <w:rFonts w:ascii="Frutiger 55 Roman" w:hAnsi="Frutiger 55 Roman"/>
          <w:i/>
          <w:iCs/>
          <w:sz w:val="20"/>
          <w:szCs w:val="20"/>
        </w:rPr>
        <w:t>environment</w:t>
      </w:r>
      <w:r w:rsidR="00984ECE">
        <w:rPr>
          <w:rFonts w:ascii="Frutiger 55 Roman" w:hAnsi="Frutiger 55 Roman"/>
          <w:i/>
          <w:iCs/>
          <w:sz w:val="20"/>
          <w:szCs w:val="20"/>
        </w:rPr>
        <w:t xml:space="preserve"> that meets compliance and governance requirements.</w:t>
      </w:r>
    </w:p>
    <w:p w14:paraId="74487453" w14:textId="77777777" w:rsidR="00345B1F" w:rsidRPr="005C7739" w:rsidRDefault="00345B1F" w:rsidP="005C7739">
      <w:pPr>
        <w:pStyle w:val="ListParagraph"/>
        <w:ind w:left="1080"/>
        <w:rPr>
          <w:rFonts w:ascii="Frutiger 55 Roman" w:hAnsi="Frutiger 55 Roman"/>
          <w:b/>
          <w:bCs/>
          <w:sz w:val="20"/>
          <w:szCs w:val="20"/>
        </w:rPr>
      </w:pPr>
    </w:p>
    <w:p w14:paraId="7CAF8F10" w14:textId="08DF1044" w:rsidR="001A7E0A" w:rsidRPr="005C7739" w:rsidRDefault="001A7E0A" w:rsidP="00002A62">
      <w:pPr>
        <w:ind w:left="1800"/>
        <w:rPr>
          <w:rFonts w:ascii="Frutiger 55 Roman" w:eastAsia="Times New Roman" w:hAnsi="Frutiger 55 Roman"/>
          <w:sz w:val="20"/>
          <w:szCs w:val="20"/>
        </w:rPr>
      </w:pPr>
    </w:p>
    <w:p w14:paraId="5B96B0DE" w14:textId="1DE6F8F2" w:rsidR="00995DAB" w:rsidRPr="005C7739" w:rsidRDefault="00995DAB" w:rsidP="00145357">
      <w:pPr>
        <w:pStyle w:val="ListParagraph"/>
        <w:numPr>
          <w:ilvl w:val="0"/>
          <w:numId w:val="2"/>
        </w:numPr>
        <w:outlineLvl w:val="0"/>
        <w:rPr>
          <w:rFonts w:ascii="Frutiger 55 Roman" w:eastAsia="Times New Roman" w:hAnsi="Frutiger 55 Roman" w:cs="Calibri Light"/>
          <w:b/>
          <w:bCs/>
          <w:color w:val="4472C4" w:themeColor="accent1"/>
          <w:sz w:val="20"/>
          <w:szCs w:val="20"/>
        </w:rPr>
      </w:pPr>
      <w:bookmarkStart w:id="4" w:name="_Toc43991867"/>
      <w:bookmarkStart w:id="5" w:name="_Toc45266893"/>
      <w:bookmarkStart w:id="6" w:name="_Toc43991869"/>
      <w:bookmarkStart w:id="7" w:name="_Toc45266895"/>
      <w:bookmarkStart w:id="8" w:name="_Toc43991871"/>
      <w:bookmarkStart w:id="9" w:name="_Toc45266897"/>
      <w:bookmarkStart w:id="10" w:name="_Toc43991873"/>
      <w:bookmarkStart w:id="11" w:name="_Toc45266899"/>
      <w:bookmarkStart w:id="12" w:name="_Toc43991876"/>
      <w:bookmarkStart w:id="13" w:name="_Toc45266902"/>
      <w:bookmarkStart w:id="14" w:name="_Toc43991886"/>
      <w:bookmarkStart w:id="15" w:name="_Toc45266912"/>
      <w:bookmarkStart w:id="16" w:name="_Toc43991897"/>
      <w:bookmarkStart w:id="17" w:name="_Toc45266923"/>
      <w:bookmarkStart w:id="18" w:name="_Toc43991900"/>
      <w:bookmarkStart w:id="19" w:name="_Toc45266926"/>
      <w:bookmarkStart w:id="20" w:name="_Toc4526692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5C7739">
        <w:rPr>
          <w:rFonts w:ascii="Frutiger 55 Roman" w:eastAsia="Times New Roman" w:hAnsi="Frutiger 55 Roman" w:cs="Calibri Light"/>
          <w:b/>
          <w:bCs/>
          <w:color w:val="4472C4" w:themeColor="accent1"/>
          <w:sz w:val="20"/>
          <w:szCs w:val="20"/>
        </w:rPr>
        <w:t>Software Development Lifecycle Management</w:t>
      </w:r>
      <w:r w:rsidR="0032063A" w:rsidRPr="005C7739">
        <w:rPr>
          <w:rFonts w:ascii="Frutiger 55 Roman" w:eastAsia="Times New Roman" w:hAnsi="Frutiger 55 Roman" w:cs="Calibri Light"/>
          <w:b/>
          <w:bCs/>
          <w:color w:val="4472C4" w:themeColor="accent1"/>
          <w:sz w:val="20"/>
          <w:szCs w:val="20"/>
        </w:rPr>
        <w:t xml:space="preserve"> – using </w:t>
      </w:r>
      <w:r w:rsidR="00762871" w:rsidRPr="005C7739">
        <w:rPr>
          <w:rFonts w:ascii="Frutiger 55 Roman" w:eastAsia="Times New Roman" w:hAnsi="Frutiger 55 Roman" w:cs="Calibri Light"/>
          <w:b/>
          <w:bCs/>
          <w:color w:val="4472C4" w:themeColor="accent1"/>
          <w:sz w:val="20"/>
          <w:szCs w:val="20"/>
        </w:rPr>
        <w:t xml:space="preserve">Production, </w:t>
      </w:r>
      <w:r w:rsidR="00BF08A9" w:rsidRPr="005C7739">
        <w:rPr>
          <w:rFonts w:ascii="Frutiger 55 Roman" w:eastAsia="Times New Roman" w:hAnsi="Frutiger 55 Roman" w:cs="Calibri Light"/>
          <w:b/>
          <w:bCs/>
          <w:color w:val="4472C4" w:themeColor="accent1"/>
          <w:sz w:val="20"/>
          <w:szCs w:val="20"/>
        </w:rPr>
        <w:t xml:space="preserve">Test and </w:t>
      </w:r>
      <w:r w:rsidR="00741B82" w:rsidRPr="005C7739">
        <w:rPr>
          <w:rFonts w:ascii="Frutiger 55 Roman" w:eastAsia="Times New Roman" w:hAnsi="Frutiger 55 Roman" w:cs="Calibri Light"/>
          <w:b/>
          <w:bCs/>
          <w:color w:val="4472C4" w:themeColor="accent1"/>
          <w:sz w:val="20"/>
          <w:szCs w:val="20"/>
        </w:rPr>
        <w:t>Dev</w:t>
      </w:r>
      <w:r w:rsidR="00BF08A9" w:rsidRPr="005C7739">
        <w:rPr>
          <w:rFonts w:ascii="Frutiger 55 Roman" w:eastAsia="Times New Roman" w:hAnsi="Frutiger 55 Roman" w:cs="Calibri Light"/>
          <w:b/>
          <w:bCs/>
          <w:color w:val="4472C4" w:themeColor="accent1"/>
          <w:sz w:val="20"/>
          <w:szCs w:val="20"/>
        </w:rPr>
        <w:t xml:space="preserve"> Power App environment</w:t>
      </w:r>
      <w:r w:rsidR="00741B82" w:rsidRPr="005C7739">
        <w:rPr>
          <w:rFonts w:ascii="Frutiger 55 Roman" w:eastAsia="Times New Roman" w:hAnsi="Frutiger 55 Roman" w:cs="Calibri Light"/>
          <w:b/>
          <w:bCs/>
          <w:color w:val="4472C4" w:themeColor="accent1"/>
          <w:sz w:val="20"/>
          <w:szCs w:val="20"/>
        </w:rPr>
        <w:t>s</w:t>
      </w:r>
      <w:bookmarkEnd w:id="20"/>
    </w:p>
    <w:p w14:paraId="2BD3C264" w14:textId="7D05E1D1" w:rsidR="000245E6" w:rsidRPr="005C7739" w:rsidRDefault="000245E6" w:rsidP="000245E6">
      <w:pPr>
        <w:ind w:left="720"/>
        <w:rPr>
          <w:rFonts w:ascii="Frutiger 55 Roman" w:eastAsia="Times New Roman" w:hAnsi="Frutiger 55 Roman"/>
          <w:sz w:val="20"/>
          <w:szCs w:val="20"/>
        </w:rPr>
      </w:pPr>
    </w:p>
    <w:p w14:paraId="0430DF8E" w14:textId="77777777" w:rsidR="00D736A9" w:rsidRPr="005C7739" w:rsidRDefault="00D736A9" w:rsidP="00067194">
      <w:pPr>
        <w:ind w:left="1440"/>
        <w:rPr>
          <w:rFonts w:ascii="Frutiger 55 Roman" w:hAnsi="Frutiger 55 Roman"/>
          <w:b/>
          <w:bCs/>
          <w:sz w:val="20"/>
          <w:szCs w:val="20"/>
        </w:rPr>
      </w:pPr>
    </w:p>
    <w:p w14:paraId="438B87E3" w14:textId="585EB5FC" w:rsidR="00D736A9" w:rsidRPr="005C7739" w:rsidRDefault="00D736A9" w:rsidP="005C7739">
      <w:pPr>
        <w:ind w:left="720"/>
        <w:rPr>
          <w:rFonts w:ascii="Frutiger 55 Roman" w:hAnsi="Frutiger 55 Roman"/>
          <w:b/>
          <w:bCs/>
          <w:sz w:val="20"/>
          <w:szCs w:val="20"/>
        </w:rPr>
      </w:pPr>
      <w:r w:rsidRPr="005C7739">
        <w:rPr>
          <w:rFonts w:ascii="Frutiger 55 Roman" w:hAnsi="Frutiger 55 Roman"/>
          <w:b/>
          <w:bCs/>
          <w:sz w:val="20"/>
          <w:szCs w:val="20"/>
        </w:rPr>
        <w:t>Use cases</w:t>
      </w:r>
      <w:r w:rsidR="004942E5" w:rsidRPr="005C7739">
        <w:rPr>
          <w:rFonts w:ascii="Frutiger 55 Roman" w:hAnsi="Frutiger 55 Roman"/>
          <w:b/>
          <w:bCs/>
          <w:sz w:val="20"/>
          <w:szCs w:val="20"/>
        </w:rPr>
        <w:t xml:space="preserve"> </w:t>
      </w:r>
      <w:r w:rsidR="00236542" w:rsidRPr="005C7739">
        <w:rPr>
          <w:rFonts w:ascii="Frutiger 55 Roman" w:hAnsi="Frutiger 55 Roman"/>
          <w:b/>
          <w:bCs/>
          <w:sz w:val="20"/>
          <w:szCs w:val="20"/>
        </w:rPr>
        <w:t>PowerApps</w:t>
      </w:r>
      <w:r w:rsidR="004942E5" w:rsidRPr="005C7739">
        <w:rPr>
          <w:rFonts w:ascii="Frutiger 55 Roman" w:hAnsi="Frutiger 55 Roman"/>
          <w:b/>
          <w:bCs/>
          <w:sz w:val="20"/>
          <w:szCs w:val="20"/>
        </w:rPr>
        <w:t>:</w:t>
      </w:r>
    </w:p>
    <w:p w14:paraId="650B57AB" w14:textId="77777777" w:rsidR="004942E5" w:rsidRPr="005C7739" w:rsidRDefault="004942E5" w:rsidP="00067194">
      <w:pPr>
        <w:ind w:left="1440"/>
        <w:rPr>
          <w:rFonts w:ascii="Frutiger 55 Roman" w:hAnsi="Frutiger 55 Roman"/>
          <w:b/>
          <w:bCs/>
          <w:sz w:val="20"/>
          <w:szCs w:val="20"/>
        </w:rPr>
      </w:pPr>
    </w:p>
    <w:p w14:paraId="68827791" w14:textId="447865F4" w:rsidR="00D736A9" w:rsidRPr="005C7739" w:rsidRDefault="00D736A9" w:rsidP="005C7739">
      <w:pPr>
        <w:pStyle w:val="ListParagraph"/>
        <w:numPr>
          <w:ilvl w:val="2"/>
          <w:numId w:val="5"/>
        </w:numPr>
        <w:tabs>
          <w:tab w:val="clear" w:pos="2520"/>
          <w:tab w:val="num" w:pos="1080"/>
        </w:tabs>
        <w:ind w:left="1080"/>
        <w:rPr>
          <w:rFonts w:ascii="Frutiger 55 Roman" w:hAnsi="Frutiger 55 Roman"/>
          <w:sz w:val="20"/>
          <w:szCs w:val="20"/>
        </w:rPr>
      </w:pPr>
      <w:r w:rsidRPr="005C7739">
        <w:rPr>
          <w:rFonts w:ascii="Frutiger 55 Roman" w:hAnsi="Frutiger 55 Roman"/>
          <w:b/>
          <w:bCs/>
          <w:sz w:val="20"/>
          <w:szCs w:val="20"/>
        </w:rPr>
        <w:t>New Power App and a New SharePoint site</w:t>
      </w:r>
      <w:r w:rsidR="00FE0E5A" w:rsidRPr="005C7739">
        <w:rPr>
          <w:rFonts w:ascii="Frutiger 55 Roman" w:hAnsi="Frutiger 55 Roman"/>
          <w:sz w:val="20"/>
          <w:szCs w:val="20"/>
        </w:rPr>
        <w:t xml:space="preserve">- </w:t>
      </w:r>
      <w:r w:rsidR="004B6E34" w:rsidRPr="005C7739">
        <w:rPr>
          <w:rFonts w:ascii="Frutiger 55 Roman" w:hAnsi="Frutiger 55 Roman"/>
          <w:sz w:val="20"/>
          <w:szCs w:val="20"/>
        </w:rPr>
        <w:t xml:space="preserve"> Follow </w:t>
      </w:r>
      <w:r w:rsidR="00D664DA" w:rsidRPr="005C7739">
        <w:rPr>
          <w:rFonts w:ascii="Frutiger 55 Roman" w:hAnsi="Frutiger 55 Roman"/>
          <w:sz w:val="20"/>
          <w:szCs w:val="20"/>
        </w:rPr>
        <w:t>SDLC for Power apps but end user creates new SP site</w:t>
      </w:r>
      <w:r w:rsidR="00EE2FE4" w:rsidRPr="005C7739">
        <w:rPr>
          <w:rFonts w:ascii="Frutiger 55 Roman" w:hAnsi="Frutiger 55 Roman"/>
          <w:sz w:val="20"/>
          <w:szCs w:val="20"/>
        </w:rPr>
        <w:t xml:space="preserve"> in production</w:t>
      </w:r>
    </w:p>
    <w:p w14:paraId="0E8BC787" w14:textId="4CD1FB32" w:rsidR="00D736A9" w:rsidRPr="005C7739" w:rsidRDefault="00D736A9" w:rsidP="005C7739">
      <w:pPr>
        <w:pStyle w:val="ListParagraph"/>
        <w:numPr>
          <w:ilvl w:val="2"/>
          <w:numId w:val="5"/>
        </w:numPr>
        <w:tabs>
          <w:tab w:val="clear" w:pos="2520"/>
          <w:tab w:val="num" w:pos="1080"/>
        </w:tabs>
        <w:ind w:left="1080"/>
        <w:rPr>
          <w:rFonts w:ascii="Frutiger 55 Roman" w:hAnsi="Frutiger 55 Roman"/>
          <w:sz w:val="20"/>
          <w:szCs w:val="20"/>
        </w:rPr>
      </w:pPr>
      <w:r w:rsidRPr="005C7739">
        <w:rPr>
          <w:rFonts w:ascii="Frutiger 55 Roman" w:hAnsi="Frutiger 55 Roman"/>
          <w:b/>
          <w:bCs/>
          <w:sz w:val="20"/>
          <w:szCs w:val="20"/>
        </w:rPr>
        <w:t>Existing</w:t>
      </w:r>
      <w:r w:rsidR="00387306" w:rsidRPr="005C7739">
        <w:rPr>
          <w:rFonts w:ascii="Frutiger 55 Roman" w:hAnsi="Frutiger 55 Roman"/>
          <w:b/>
          <w:bCs/>
          <w:sz w:val="20"/>
          <w:szCs w:val="20"/>
        </w:rPr>
        <w:t xml:space="preserve"> SharePoint site and New Power App</w:t>
      </w:r>
      <w:r w:rsidR="00EE2FE4" w:rsidRPr="005C7739">
        <w:rPr>
          <w:rFonts w:ascii="Frutiger 55 Roman" w:hAnsi="Frutiger 55 Roman"/>
          <w:b/>
          <w:bCs/>
          <w:sz w:val="20"/>
          <w:szCs w:val="20"/>
        </w:rPr>
        <w:t>-</w:t>
      </w:r>
      <w:r w:rsidR="00EE2FE4" w:rsidRPr="005C7739">
        <w:rPr>
          <w:rFonts w:ascii="Frutiger 55 Roman" w:hAnsi="Frutiger 55 Roman"/>
          <w:sz w:val="20"/>
          <w:szCs w:val="20"/>
        </w:rPr>
        <w:t xml:space="preserve"> </w:t>
      </w:r>
      <w:r w:rsidR="004716F2" w:rsidRPr="005C7739">
        <w:rPr>
          <w:rFonts w:ascii="Frutiger 55 Roman" w:hAnsi="Frutiger 55 Roman"/>
          <w:sz w:val="20"/>
          <w:szCs w:val="20"/>
        </w:rPr>
        <w:t>Follow SDLC for Power apps + SP site</w:t>
      </w:r>
    </w:p>
    <w:p w14:paraId="4D7BFCD4" w14:textId="59EC2093" w:rsidR="004942E5" w:rsidRPr="005C7739" w:rsidRDefault="00387306" w:rsidP="005C7739">
      <w:pPr>
        <w:pStyle w:val="ListParagraph"/>
        <w:numPr>
          <w:ilvl w:val="2"/>
          <w:numId w:val="5"/>
        </w:numPr>
        <w:tabs>
          <w:tab w:val="clear" w:pos="2520"/>
          <w:tab w:val="num" w:pos="1080"/>
        </w:tabs>
        <w:ind w:left="1080"/>
        <w:rPr>
          <w:rFonts w:ascii="Frutiger 55 Roman" w:hAnsi="Frutiger 55 Roman"/>
          <w:sz w:val="20"/>
          <w:szCs w:val="20"/>
        </w:rPr>
      </w:pPr>
      <w:r w:rsidRPr="005C7739">
        <w:rPr>
          <w:rFonts w:ascii="Frutiger 55 Roman" w:hAnsi="Frutiger 55 Roman"/>
          <w:b/>
          <w:bCs/>
          <w:sz w:val="20"/>
          <w:szCs w:val="20"/>
        </w:rPr>
        <w:lastRenderedPageBreak/>
        <w:t>Existing SharePoint site and Existing Power App</w:t>
      </w:r>
      <w:r w:rsidR="00FC5B8C" w:rsidRPr="005C7739">
        <w:rPr>
          <w:rFonts w:ascii="Frutiger 55 Roman" w:hAnsi="Frutiger 55 Roman"/>
          <w:b/>
          <w:bCs/>
          <w:sz w:val="20"/>
          <w:szCs w:val="20"/>
        </w:rPr>
        <w:t xml:space="preserve"> (Superuser)-</w:t>
      </w:r>
      <w:r w:rsidR="00736737" w:rsidRPr="005C7739">
        <w:rPr>
          <w:rFonts w:ascii="Frutiger 55 Roman" w:hAnsi="Frutiger 55 Roman"/>
          <w:sz w:val="20"/>
          <w:szCs w:val="20"/>
        </w:rPr>
        <w:t xml:space="preserve"> </w:t>
      </w:r>
      <w:r w:rsidR="00FC5B8C" w:rsidRPr="005C7739">
        <w:rPr>
          <w:rFonts w:ascii="Frutiger 55 Roman" w:hAnsi="Frutiger 55 Roman"/>
          <w:sz w:val="20"/>
          <w:szCs w:val="20"/>
        </w:rPr>
        <w:t xml:space="preserve"> </w:t>
      </w:r>
      <w:r w:rsidR="008C0FAD" w:rsidRPr="005C7739">
        <w:rPr>
          <w:rFonts w:ascii="Frutiger 55 Roman" w:hAnsi="Frutiger 55 Roman"/>
          <w:sz w:val="20"/>
          <w:szCs w:val="20"/>
        </w:rPr>
        <w:t xml:space="preserve"> 1. </w:t>
      </w:r>
      <w:r w:rsidR="00236542" w:rsidRPr="005C7739">
        <w:rPr>
          <w:rFonts w:ascii="Frutiger 55 Roman" w:hAnsi="Frutiger 55 Roman"/>
          <w:sz w:val="20"/>
          <w:szCs w:val="20"/>
        </w:rPr>
        <w:t>Up to</w:t>
      </w:r>
      <w:r w:rsidR="00736737" w:rsidRPr="005C7739">
        <w:rPr>
          <w:rFonts w:ascii="Frutiger 55 Roman" w:hAnsi="Frutiger 55 Roman"/>
          <w:sz w:val="20"/>
          <w:szCs w:val="20"/>
        </w:rPr>
        <w:t xml:space="preserve"> 2</w:t>
      </w:r>
      <w:r w:rsidR="00AE3DBE" w:rsidRPr="005C7739">
        <w:rPr>
          <w:rFonts w:ascii="Frutiger 55 Roman" w:hAnsi="Frutiger 55 Roman"/>
          <w:sz w:val="20"/>
          <w:szCs w:val="20"/>
        </w:rPr>
        <w:t xml:space="preserve"> </w:t>
      </w:r>
      <w:r w:rsidR="00736737" w:rsidRPr="005C7739">
        <w:rPr>
          <w:rFonts w:ascii="Frutiger 55 Roman" w:hAnsi="Frutiger 55 Roman"/>
          <w:sz w:val="20"/>
          <w:szCs w:val="20"/>
        </w:rPr>
        <w:t xml:space="preserve">hours change </w:t>
      </w:r>
      <w:r w:rsidR="004C6364" w:rsidRPr="005C7739">
        <w:rPr>
          <w:rFonts w:ascii="Frutiger 55 Roman" w:hAnsi="Frutiger 55 Roman"/>
          <w:sz w:val="20"/>
          <w:szCs w:val="20"/>
        </w:rPr>
        <w:t xml:space="preserve">can be </w:t>
      </w:r>
      <w:r w:rsidR="0083523D" w:rsidRPr="005C7739">
        <w:rPr>
          <w:rFonts w:ascii="Frutiger 55 Roman" w:hAnsi="Frutiger 55 Roman"/>
          <w:sz w:val="20"/>
          <w:szCs w:val="20"/>
        </w:rPr>
        <w:t>done</w:t>
      </w:r>
      <w:r w:rsidR="00AE3DBE" w:rsidRPr="005C7739">
        <w:rPr>
          <w:rFonts w:ascii="Frutiger 55 Roman" w:hAnsi="Frutiger 55 Roman"/>
          <w:sz w:val="20"/>
          <w:szCs w:val="20"/>
        </w:rPr>
        <w:t xml:space="preserve"> in production </w:t>
      </w:r>
      <w:r w:rsidR="004C6364" w:rsidRPr="005C7739">
        <w:rPr>
          <w:rFonts w:ascii="Frutiger 55 Roman" w:hAnsi="Frutiger 55 Roman"/>
          <w:sz w:val="20"/>
          <w:szCs w:val="20"/>
        </w:rPr>
        <w:t xml:space="preserve">exclude </w:t>
      </w:r>
      <w:r w:rsidR="00B72460" w:rsidRPr="005C7739">
        <w:rPr>
          <w:rFonts w:ascii="Frutiger 55 Roman" w:hAnsi="Frutiger 55 Roman"/>
          <w:sz w:val="20"/>
          <w:szCs w:val="20"/>
        </w:rPr>
        <w:t>power automate</w:t>
      </w:r>
      <w:r w:rsidR="00DC7749" w:rsidRPr="005C7739">
        <w:rPr>
          <w:rFonts w:ascii="Frutiger 55 Roman" w:hAnsi="Frutiger 55 Roman"/>
          <w:sz w:val="20"/>
          <w:szCs w:val="20"/>
        </w:rPr>
        <w:t xml:space="preserve"> </w:t>
      </w:r>
      <w:r w:rsidR="00A17F26" w:rsidRPr="005C7739">
        <w:rPr>
          <w:rFonts w:ascii="Frutiger 55 Roman" w:hAnsi="Frutiger 55 Roman"/>
          <w:sz w:val="20"/>
          <w:szCs w:val="20"/>
        </w:rPr>
        <w:t>(Approvals required)</w:t>
      </w:r>
      <w:r w:rsidR="0083523D" w:rsidRPr="005C7739">
        <w:rPr>
          <w:rFonts w:ascii="Frutiger 55 Roman" w:hAnsi="Frutiger 55 Roman"/>
          <w:sz w:val="20"/>
          <w:szCs w:val="20"/>
        </w:rPr>
        <w:t xml:space="preserve"> </w:t>
      </w:r>
      <w:r w:rsidR="009205B3" w:rsidRPr="005C7739">
        <w:rPr>
          <w:rFonts w:ascii="Frutiger 55 Roman" w:hAnsi="Frutiger 55 Roman"/>
          <w:sz w:val="20"/>
          <w:szCs w:val="20"/>
        </w:rPr>
        <w:t>2. Others f</w:t>
      </w:r>
      <w:r w:rsidR="000D2A47" w:rsidRPr="005C7739">
        <w:rPr>
          <w:rFonts w:ascii="Frutiger 55 Roman" w:hAnsi="Frutiger 55 Roman"/>
          <w:sz w:val="20"/>
          <w:szCs w:val="20"/>
        </w:rPr>
        <w:t>ollow SDLC for Power apps + SP site</w:t>
      </w:r>
    </w:p>
    <w:p w14:paraId="44A4961A" w14:textId="72F91003" w:rsidR="0014359C" w:rsidRPr="005C7739" w:rsidRDefault="00897968" w:rsidP="005C7739">
      <w:pPr>
        <w:pStyle w:val="ListParagraph"/>
        <w:numPr>
          <w:ilvl w:val="2"/>
          <w:numId w:val="5"/>
        </w:numPr>
        <w:tabs>
          <w:tab w:val="clear" w:pos="2520"/>
          <w:tab w:val="num" w:pos="1080"/>
        </w:tabs>
        <w:ind w:left="1080"/>
        <w:rPr>
          <w:rFonts w:ascii="Frutiger 55 Roman" w:hAnsi="Frutiger 55 Roman"/>
          <w:sz w:val="20"/>
          <w:szCs w:val="20"/>
        </w:rPr>
      </w:pPr>
      <w:r w:rsidRPr="005C7739">
        <w:rPr>
          <w:rFonts w:ascii="Frutiger 55 Roman" w:hAnsi="Frutiger 55 Roman"/>
          <w:b/>
          <w:bCs/>
          <w:sz w:val="20"/>
          <w:szCs w:val="20"/>
        </w:rPr>
        <w:t>Enhancements to SP site(</w:t>
      </w:r>
      <w:r w:rsidR="00223498" w:rsidRPr="005C7739">
        <w:rPr>
          <w:rFonts w:ascii="Frutiger 55 Roman" w:hAnsi="Frutiger 55 Roman"/>
          <w:b/>
          <w:bCs/>
          <w:sz w:val="20"/>
          <w:szCs w:val="20"/>
        </w:rPr>
        <w:t>View changes/New page for SP sit</w:t>
      </w:r>
      <w:r w:rsidRPr="005C7739">
        <w:rPr>
          <w:rFonts w:ascii="Frutiger 55 Roman" w:hAnsi="Frutiger 55 Roman"/>
          <w:b/>
          <w:bCs/>
          <w:sz w:val="20"/>
          <w:szCs w:val="20"/>
        </w:rPr>
        <w:t>e)</w:t>
      </w:r>
      <w:r w:rsidR="00223498" w:rsidRPr="005C7739">
        <w:rPr>
          <w:rFonts w:ascii="Frutiger 55 Roman" w:hAnsi="Frutiger 55 Roman"/>
          <w:b/>
          <w:bCs/>
          <w:sz w:val="20"/>
          <w:szCs w:val="20"/>
        </w:rPr>
        <w:t xml:space="preserve">- </w:t>
      </w:r>
      <w:r w:rsidR="00236542" w:rsidRPr="005C7739">
        <w:rPr>
          <w:rFonts w:ascii="Frutiger 55 Roman" w:hAnsi="Frutiger 55 Roman"/>
          <w:sz w:val="20"/>
          <w:szCs w:val="20"/>
        </w:rPr>
        <w:t>Up to</w:t>
      </w:r>
      <w:r w:rsidRPr="005C7739">
        <w:rPr>
          <w:rFonts w:ascii="Frutiger 55 Roman" w:hAnsi="Frutiger 55 Roman"/>
          <w:sz w:val="20"/>
          <w:szCs w:val="20"/>
        </w:rPr>
        <w:t xml:space="preserve"> 2 hours change can be done in production exclude power automate (Approvals required)</w:t>
      </w:r>
    </w:p>
    <w:p w14:paraId="6A48DB2B" w14:textId="77777777" w:rsidR="00387306" w:rsidRDefault="00387306" w:rsidP="00416044">
      <w:pPr>
        <w:pStyle w:val="ListParagraph"/>
        <w:ind w:left="1080"/>
        <w:rPr>
          <w:rFonts w:ascii="Frutiger 55 Roman" w:hAnsi="Frutiger 55 Roman"/>
          <w:sz w:val="20"/>
          <w:szCs w:val="20"/>
        </w:rPr>
      </w:pPr>
    </w:p>
    <w:p w14:paraId="07C316E4" w14:textId="77777777" w:rsidR="00652A1B" w:rsidRDefault="00652A1B" w:rsidP="0010436E">
      <w:pPr>
        <w:pStyle w:val="ListParagraph"/>
        <w:ind w:left="0"/>
        <w:rPr>
          <w:rFonts w:ascii="Frutiger 55 Roman" w:eastAsia="Times New Roman" w:hAnsi="Frutiger 55 Roman"/>
          <w:b/>
          <w:bCs/>
          <w:sz w:val="20"/>
          <w:szCs w:val="20"/>
        </w:rPr>
      </w:pPr>
    </w:p>
    <w:p w14:paraId="6F1ABCBE" w14:textId="19D47CC3" w:rsidR="00354F6A" w:rsidRDefault="00354F6A" w:rsidP="005C7739">
      <w:pPr>
        <w:pStyle w:val="ListParagraph"/>
        <w:ind w:left="0"/>
        <w:rPr>
          <w:rFonts w:ascii="Frutiger 55 Roman" w:eastAsia="Times New Roman" w:hAnsi="Frutiger 55 Roman"/>
          <w:b/>
          <w:bCs/>
          <w:sz w:val="20"/>
          <w:szCs w:val="20"/>
        </w:rPr>
      </w:pPr>
      <w:r w:rsidRPr="006F70DD">
        <w:rPr>
          <w:rFonts w:ascii="Frutiger 55 Roman" w:eastAsia="Times New Roman" w:hAnsi="Frutiger 55 Roman"/>
          <w:b/>
          <w:bCs/>
          <w:sz w:val="20"/>
          <w:szCs w:val="20"/>
        </w:rPr>
        <w:t>SOFTWARE DEVELOPMENT LIFE CYCLE STEP DESCRIPTION</w:t>
      </w:r>
    </w:p>
    <w:p w14:paraId="26D9DFBF" w14:textId="77777777" w:rsidR="003D52A4" w:rsidRDefault="003D52A4" w:rsidP="00416044">
      <w:pPr>
        <w:pStyle w:val="ListParagraph"/>
        <w:ind w:left="1080"/>
        <w:rPr>
          <w:rFonts w:ascii="Frutiger 55 Roman" w:eastAsia="Times New Roman" w:hAnsi="Frutiger 55 Roman"/>
          <w:b/>
          <w:bCs/>
          <w:sz w:val="20"/>
          <w:szCs w:val="20"/>
        </w:rPr>
      </w:pPr>
    </w:p>
    <w:p w14:paraId="1EBCD0E4" w14:textId="77777777" w:rsidR="001F1861" w:rsidRDefault="000806D6" w:rsidP="003D52A4">
      <w:pPr>
        <w:rPr>
          <w:rFonts w:ascii="Frutiger 55 Roman" w:hAnsi="Frutiger 55 Roman"/>
          <w:b/>
          <w:bCs/>
          <w:sz w:val="20"/>
          <w:szCs w:val="20"/>
        </w:rPr>
      </w:pPr>
      <w:r w:rsidRPr="005C7739">
        <w:rPr>
          <w:rFonts w:ascii="Frutiger 55 Roman" w:eastAsia="Times New Roman" w:hAnsi="Frutiger 55 Roman"/>
          <w:b/>
          <w:bCs/>
          <w:sz w:val="20"/>
          <w:szCs w:val="20"/>
        </w:rPr>
        <w:t>Use Case 1</w:t>
      </w:r>
      <w:r w:rsidR="001F1861">
        <w:rPr>
          <w:rFonts w:ascii="Frutiger 55 Roman" w:eastAsia="Times New Roman" w:hAnsi="Frutiger 55 Roman"/>
          <w:b/>
          <w:bCs/>
          <w:sz w:val="20"/>
          <w:szCs w:val="20"/>
        </w:rPr>
        <w:t xml:space="preserve"> (</w:t>
      </w:r>
      <w:r w:rsidR="001F1861" w:rsidRPr="006F70DD">
        <w:rPr>
          <w:rFonts w:ascii="Frutiger 55 Roman" w:hAnsi="Frutiger 55 Roman"/>
          <w:b/>
          <w:bCs/>
          <w:sz w:val="20"/>
          <w:szCs w:val="20"/>
        </w:rPr>
        <w:t>New Power App and a New SharePoint site</w:t>
      </w:r>
      <w:r w:rsidR="001F1861">
        <w:rPr>
          <w:rFonts w:ascii="Frutiger 55 Roman" w:hAnsi="Frutiger 55 Roman"/>
          <w:b/>
          <w:bCs/>
          <w:sz w:val="20"/>
          <w:szCs w:val="20"/>
        </w:rPr>
        <w:t>)</w:t>
      </w:r>
    </w:p>
    <w:p w14:paraId="008F2E12" w14:textId="58ED32A5" w:rsidR="000806D6" w:rsidRPr="005C7739" w:rsidRDefault="000806D6" w:rsidP="003D52A4">
      <w:pPr>
        <w:rPr>
          <w:rFonts w:ascii="Frutiger 55 Roman" w:eastAsia="Times New Roman" w:hAnsi="Frutiger 55 Roman"/>
          <w:b/>
          <w:bCs/>
          <w:sz w:val="20"/>
          <w:szCs w:val="20"/>
        </w:rPr>
      </w:pPr>
      <w:r w:rsidRPr="005C7739">
        <w:rPr>
          <w:rFonts w:ascii="Frutiger 55 Roman" w:eastAsia="Times New Roman" w:hAnsi="Frutiger 55 Roman"/>
          <w:b/>
          <w:bCs/>
          <w:sz w:val="20"/>
          <w:szCs w:val="20"/>
        </w:rPr>
        <w:tab/>
      </w:r>
    </w:p>
    <w:p w14:paraId="3A194FA1" w14:textId="3F8BE74F" w:rsidR="003D52A4" w:rsidRPr="006F70DD" w:rsidRDefault="000806D6" w:rsidP="003D52A4">
      <w:pPr>
        <w:rPr>
          <w:rFonts w:ascii="Frutiger 55 Roman" w:eastAsia="Times New Roman" w:hAnsi="Frutiger 55 Roman"/>
          <w:sz w:val="20"/>
          <w:szCs w:val="20"/>
        </w:rPr>
      </w:pPr>
      <w:r w:rsidRPr="005C7739">
        <w:rPr>
          <w:rFonts w:ascii="Frutiger 55 Roman" w:eastAsia="Times New Roman" w:hAnsi="Frutiger 55 Roman"/>
          <w:b/>
          <w:bCs/>
          <w:sz w:val="20"/>
          <w:szCs w:val="20"/>
        </w:rPr>
        <w:t xml:space="preserve">Step 1: </w:t>
      </w:r>
      <w:r w:rsidR="003D52A4" w:rsidRPr="005C7739">
        <w:rPr>
          <w:rFonts w:ascii="Frutiger 55 Roman" w:eastAsia="Times New Roman" w:hAnsi="Frutiger 55 Roman"/>
          <w:b/>
          <w:bCs/>
          <w:sz w:val="20"/>
          <w:szCs w:val="20"/>
        </w:rPr>
        <w:t>Create a separate SharePoint site for both Test and Production in the production O365 tenant</w:t>
      </w:r>
      <w:r w:rsidR="003D52A4" w:rsidRPr="006F70DD">
        <w:rPr>
          <w:rFonts w:ascii="Frutiger 55 Roman" w:eastAsia="Times New Roman" w:hAnsi="Frutiger 55 Roman"/>
          <w:sz w:val="20"/>
          <w:szCs w:val="20"/>
        </w:rPr>
        <w:t>.</w:t>
      </w:r>
    </w:p>
    <w:p w14:paraId="7810A408" w14:textId="77777777" w:rsidR="003D52A4" w:rsidRPr="006F70DD" w:rsidRDefault="003D52A4" w:rsidP="003D52A4">
      <w:pPr>
        <w:pStyle w:val="ListParagraph"/>
        <w:numPr>
          <w:ilvl w:val="0"/>
          <w:numId w:val="25"/>
        </w:numPr>
        <w:rPr>
          <w:rFonts w:ascii="Frutiger 55 Roman" w:eastAsia="Times New Roman" w:hAnsi="Frutiger 55 Roman"/>
          <w:sz w:val="20"/>
          <w:szCs w:val="20"/>
        </w:rPr>
      </w:pPr>
      <w:r w:rsidRPr="006F70DD">
        <w:rPr>
          <w:rFonts w:ascii="Frutiger 55 Roman" w:eastAsia="Times New Roman" w:hAnsi="Frutiger 55 Roman"/>
          <w:sz w:val="20"/>
          <w:szCs w:val="20"/>
        </w:rPr>
        <w:t>Create the Test site using the same name/title as the Production site, with “Test” added a suffix to the title</w:t>
      </w:r>
    </w:p>
    <w:p w14:paraId="3171D13A" w14:textId="77777777" w:rsidR="003D52A4" w:rsidRPr="006F70DD" w:rsidRDefault="003D52A4" w:rsidP="003D52A4">
      <w:pPr>
        <w:pStyle w:val="ListParagraph"/>
        <w:numPr>
          <w:ilvl w:val="1"/>
          <w:numId w:val="26"/>
        </w:numPr>
        <w:rPr>
          <w:rFonts w:ascii="Frutiger 55 Roman" w:eastAsia="Times New Roman" w:hAnsi="Frutiger 55 Roman"/>
          <w:sz w:val="20"/>
          <w:szCs w:val="20"/>
        </w:rPr>
      </w:pPr>
      <w:r w:rsidRPr="006F70DD">
        <w:rPr>
          <w:rFonts w:ascii="Frutiger 55 Roman" w:eastAsia="Times New Roman" w:hAnsi="Frutiger 55 Roman"/>
          <w:sz w:val="20"/>
          <w:szCs w:val="20"/>
        </w:rPr>
        <w:t xml:space="preserve">Example URL Production - </w:t>
      </w:r>
      <w:hyperlink r:id="rId17" w:history="1">
        <w:r w:rsidRPr="006F70DD">
          <w:rPr>
            <w:rStyle w:val="Hyperlink"/>
            <w:rFonts w:ascii="Frutiger 55 Roman" w:eastAsia="Times New Roman" w:hAnsi="Frutiger 55 Roman"/>
            <w:sz w:val="20"/>
            <w:szCs w:val="20"/>
          </w:rPr>
          <w:t>https://zurichinsurancenam.sharepoint.com/sites/SPaaSTeam</w:t>
        </w:r>
      </w:hyperlink>
    </w:p>
    <w:p w14:paraId="76745D88" w14:textId="77777777" w:rsidR="003D52A4" w:rsidRPr="006F70DD" w:rsidRDefault="003D52A4" w:rsidP="003D52A4">
      <w:pPr>
        <w:pStyle w:val="ListParagraph"/>
        <w:numPr>
          <w:ilvl w:val="1"/>
          <w:numId w:val="26"/>
        </w:numPr>
        <w:rPr>
          <w:rFonts w:ascii="Frutiger 55 Roman" w:eastAsia="Times New Roman" w:hAnsi="Frutiger 55 Roman"/>
          <w:sz w:val="20"/>
          <w:szCs w:val="20"/>
        </w:rPr>
      </w:pPr>
      <w:r w:rsidRPr="006F70DD">
        <w:rPr>
          <w:rFonts w:ascii="Frutiger 55 Roman" w:eastAsia="Times New Roman" w:hAnsi="Frutiger 55 Roman"/>
          <w:sz w:val="20"/>
          <w:szCs w:val="20"/>
        </w:rPr>
        <w:t>Example URL Test  - https://zurichinsurancenam.sharepoint.com/sites/SPaaSTeamTEST</w:t>
      </w:r>
    </w:p>
    <w:p w14:paraId="693524D6" w14:textId="77777777" w:rsidR="003D52A4" w:rsidRPr="006F70DD" w:rsidRDefault="003D52A4" w:rsidP="003D52A4">
      <w:pPr>
        <w:pStyle w:val="ListParagraph"/>
        <w:numPr>
          <w:ilvl w:val="0"/>
          <w:numId w:val="25"/>
        </w:numPr>
        <w:rPr>
          <w:rFonts w:ascii="Frutiger 55 Roman" w:eastAsia="Times New Roman" w:hAnsi="Frutiger 55 Roman"/>
          <w:sz w:val="20"/>
          <w:szCs w:val="20"/>
        </w:rPr>
      </w:pPr>
      <w:r w:rsidRPr="006F70DD">
        <w:rPr>
          <w:rFonts w:ascii="Frutiger 55 Roman" w:eastAsia="Times New Roman" w:hAnsi="Frutiger 55 Roman"/>
          <w:sz w:val="20"/>
          <w:szCs w:val="20"/>
        </w:rPr>
        <w:t>Each site will have a different URL to easily distinguish between the two sites</w:t>
      </w:r>
    </w:p>
    <w:p w14:paraId="36D31E74" w14:textId="77777777" w:rsidR="003D52A4" w:rsidRPr="006F70DD" w:rsidRDefault="003D52A4" w:rsidP="003D52A4">
      <w:pPr>
        <w:pStyle w:val="ListParagraph"/>
        <w:numPr>
          <w:ilvl w:val="0"/>
          <w:numId w:val="25"/>
        </w:numPr>
        <w:rPr>
          <w:rFonts w:ascii="Frutiger 55 Roman" w:eastAsia="Times New Roman" w:hAnsi="Frutiger 55 Roman"/>
          <w:sz w:val="20"/>
          <w:szCs w:val="20"/>
        </w:rPr>
      </w:pPr>
      <w:r w:rsidRPr="006F70DD">
        <w:rPr>
          <w:rFonts w:ascii="Frutiger 55 Roman" w:eastAsia="Times New Roman" w:hAnsi="Frutiger 55 Roman"/>
          <w:sz w:val="20"/>
          <w:szCs w:val="20"/>
        </w:rPr>
        <w:t>Test site collection can have different security settings limited to the users who will need access and test</w:t>
      </w:r>
    </w:p>
    <w:p w14:paraId="6DB0FE51" w14:textId="77777777" w:rsidR="003D52A4" w:rsidRDefault="003D52A4" w:rsidP="00416044">
      <w:pPr>
        <w:pStyle w:val="ListParagraph"/>
        <w:ind w:left="1080"/>
        <w:rPr>
          <w:rFonts w:ascii="Frutiger 55 Roman" w:hAnsi="Frutiger 55 Roman"/>
          <w:sz w:val="20"/>
          <w:szCs w:val="20"/>
        </w:rPr>
      </w:pPr>
    </w:p>
    <w:p w14:paraId="164F300A" w14:textId="77777777" w:rsidR="0010436E" w:rsidRDefault="0010436E" w:rsidP="00416044">
      <w:pPr>
        <w:pStyle w:val="ListParagraph"/>
        <w:ind w:left="1080"/>
        <w:rPr>
          <w:rFonts w:ascii="Frutiger 55 Roman" w:hAnsi="Frutiger 55 Roman"/>
          <w:sz w:val="20"/>
          <w:szCs w:val="20"/>
        </w:rPr>
      </w:pPr>
    </w:p>
    <w:p w14:paraId="3BABF9BC" w14:textId="3C10C0B0" w:rsidR="0010436E" w:rsidRPr="005C7739" w:rsidRDefault="000806D6" w:rsidP="005C7739">
      <w:pPr>
        <w:pStyle w:val="ListParagraph"/>
        <w:ind w:left="0"/>
        <w:rPr>
          <w:rFonts w:ascii="Frutiger 55 Roman" w:hAnsi="Frutiger 55 Roman"/>
          <w:b/>
          <w:bCs/>
          <w:sz w:val="20"/>
          <w:szCs w:val="20"/>
        </w:rPr>
      </w:pPr>
      <w:r w:rsidRPr="005C7739">
        <w:rPr>
          <w:rFonts w:ascii="Frutiger 55 Roman" w:hAnsi="Frutiger 55 Roman"/>
          <w:b/>
          <w:bCs/>
          <w:sz w:val="20"/>
          <w:szCs w:val="20"/>
        </w:rPr>
        <w:t>Step 2:</w:t>
      </w:r>
      <w:r w:rsidR="0010436E" w:rsidRPr="005C7739">
        <w:rPr>
          <w:rFonts w:ascii="Frutiger 55 Roman" w:hAnsi="Frutiger 55 Roman"/>
          <w:b/>
          <w:bCs/>
          <w:sz w:val="20"/>
          <w:szCs w:val="20"/>
        </w:rPr>
        <w:t xml:space="preserve"> </w:t>
      </w:r>
      <w:r w:rsidRPr="000806D6">
        <w:rPr>
          <w:rFonts w:ascii="Frutiger 55 Roman" w:hAnsi="Frutiger 55 Roman"/>
          <w:b/>
          <w:bCs/>
          <w:sz w:val="20"/>
          <w:szCs w:val="20"/>
        </w:rPr>
        <w:t>Sharegate</w:t>
      </w:r>
      <w:r w:rsidR="0010436E" w:rsidRPr="005C7739">
        <w:rPr>
          <w:rFonts w:ascii="Frutiger 55 Roman" w:hAnsi="Frutiger 55 Roman"/>
          <w:b/>
          <w:bCs/>
          <w:sz w:val="20"/>
          <w:szCs w:val="20"/>
        </w:rPr>
        <w:t xml:space="preserve"> migration tool to migrate SharePoint design elements between the two sites</w:t>
      </w:r>
    </w:p>
    <w:p w14:paraId="4F9868C7" w14:textId="77777777" w:rsidR="0010436E" w:rsidRPr="0010436E" w:rsidRDefault="0010436E" w:rsidP="0010436E">
      <w:pPr>
        <w:pStyle w:val="ListParagraph"/>
        <w:ind w:left="1080"/>
        <w:rPr>
          <w:rFonts w:ascii="Frutiger 55 Roman" w:hAnsi="Frutiger 55 Roman"/>
          <w:sz w:val="20"/>
          <w:szCs w:val="20"/>
        </w:rPr>
      </w:pPr>
      <w:r w:rsidRPr="0010436E">
        <w:rPr>
          <w:rFonts w:ascii="Frutiger 55 Roman" w:hAnsi="Frutiger 55 Roman"/>
          <w:sz w:val="20"/>
          <w:szCs w:val="20"/>
        </w:rPr>
        <w:t>a)</w:t>
      </w:r>
      <w:r w:rsidRPr="0010436E">
        <w:rPr>
          <w:rFonts w:ascii="Frutiger 55 Roman" w:hAnsi="Frutiger 55 Roman"/>
          <w:sz w:val="20"/>
          <w:szCs w:val="20"/>
        </w:rPr>
        <w:tab/>
        <w:t>Efficiently migrates design elements between the two environments to ensure unique IDs remain the same</w:t>
      </w:r>
    </w:p>
    <w:p w14:paraId="24F87F13" w14:textId="6771BDEF" w:rsidR="0010436E" w:rsidRPr="0010436E" w:rsidRDefault="0010436E" w:rsidP="0010436E">
      <w:pPr>
        <w:pStyle w:val="ListParagraph"/>
        <w:ind w:left="1080"/>
        <w:rPr>
          <w:rFonts w:ascii="Frutiger 55 Roman" w:hAnsi="Frutiger 55 Roman"/>
          <w:sz w:val="20"/>
          <w:szCs w:val="20"/>
        </w:rPr>
      </w:pPr>
      <w:r w:rsidRPr="0010436E">
        <w:rPr>
          <w:rFonts w:ascii="Frutiger 55 Roman" w:hAnsi="Frutiger 55 Roman"/>
          <w:sz w:val="20"/>
          <w:szCs w:val="20"/>
        </w:rPr>
        <w:t>b)</w:t>
      </w:r>
      <w:r w:rsidRPr="0010436E">
        <w:rPr>
          <w:rFonts w:ascii="Frutiger 55 Roman" w:hAnsi="Frutiger 55 Roman"/>
          <w:sz w:val="20"/>
          <w:szCs w:val="20"/>
        </w:rPr>
        <w:tab/>
        <w:t>Data should NOT be copied from Production to Test sites for compliance reasons.  Use “Copy only Schema” to only copy the design</w:t>
      </w:r>
    </w:p>
    <w:p w14:paraId="6C2FBB24" w14:textId="6B0AB414" w:rsidR="0010436E" w:rsidRPr="0010436E" w:rsidRDefault="0010436E" w:rsidP="0010436E">
      <w:pPr>
        <w:pStyle w:val="ListParagraph"/>
        <w:ind w:left="1080"/>
        <w:rPr>
          <w:rFonts w:ascii="Frutiger 55 Roman" w:hAnsi="Frutiger 55 Roman"/>
          <w:sz w:val="20"/>
          <w:szCs w:val="20"/>
        </w:rPr>
      </w:pPr>
      <w:r w:rsidRPr="0010436E">
        <w:rPr>
          <w:rFonts w:ascii="Frutiger 55 Roman" w:hAnsi="Frutiger 55 Roman"/>
          <w:sz w:val="20"/>
          <w:szCs w:val="20"/>
        </w:rPr>
        <w:t>c)</w:t>
      </w:r>
      <w:r w:rsidRPr="0010436E">
        <w:rPr>
          <w:rFonts w:ascii="Frutiger 55 Roman" w:hAnsi="Frutiger 55 Roman"/>
          <w:sz w:val="20"/>
          <w:szCs w:val="20"/>
        </w:rPr>
        <w:tab/>
        <w:t>Test data should be created on the test site to mitigate risk of sending workflows inadvertently based on production data</w:t>
      </w:r>
    </w:p>
    <w:p w14:paraId="52E28046" w14:textId="22E442C7" w:rsidR="0010436E" w:rsidRPr="0010436E" w:rsidRDefault="0010436E" w:rsidP="0010436E">
      <w:pPr>
        <w:pStyle w:val="ListParagraph"/>
        <w:ind w:left="1080"/>
        <w:rPr>
          <w:rFonts w:ascii="Frutiger 55 Roman" w:hAnsi="Frutiger 55 Roman"/>
          <w:sz w:val="20"/>
          <w:szCs w:val="20"/>
        </w:rPr>
      </w:pPr>
    </w:p>
    <w:p w14:paraId="40BE4122" w14:textId="77777777" w:rsidR="00FB5178" w:rsidRDefault="00FB5178" w:rsidP="0010436E">
      <w:pPr>
        <w:pStyle w:val="ListParagraph"/>
        <w:ind w:left="1080"/>
        <w:rPr>
          <w:rFonts w:ascii="Frutiger 55 Roman" w:hAnsi="Frutiger 55 Roman"/>
          <w:sz w:val="20"/>
          <w:szCs w:val="20"/>
        </w:rPr>
      </w:pPr>
    </w:p>
    <w:p w14:paraId="717C7AAF" w14:textId="77777777" w:rsidR="00814925" w:rsidRDefault="00FB5178" w:rsidP="0010436E">
      <w:pPr>
        <w:pStyle w:val="ListParagraph"/>
        <w:ind w:left="1080"/>
        <w:rPr>
          <w:rFonts w:ascii="Frutiger 55 Roman" w:hAnsi="Frutiger 55 Roman"/>
          <w:sz w:val="20"/>
          <w:szCs w:val="20"/>
        </w:rPr>
      </w:pPr>
      <w:r w:rsidRPr="005C7739">
        <w:rPr>
          <w:rFonts w:ascii="Frutiger 55 Roman" w:hAnsi="Frutiger 55 Roman"/>
          <w:noProof/>
          <w:sz w:val="20"/>
          <w:szCs w:val="20"/>
        </w:rPr>
        <w:drawing>
          <wp:inline distT="0" distB="0" distL="0" distR="0" wp14:anchorId="330B8B4C" wp14:editId="143B2079">
            <wp:extent cx="4232275" cy="2700655"/>
            <wp:effectExtent l="0" t="0" r="0" b="4445"/>
            <wp:docPr id="27" name="Picture 10" descr="Copy SharePoint Lists Libraries Content Types Sit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232275" cy="2700655"/>
                    </a:xfrm>
                    <a:prstGeom prst="rect">
                      <a:avLst/>
                    </a:prstGeom>
                  </pic:spPr>
                </pic:pic>
              </a:graphicData>
            </a:graphic>
          </wp:inline>
        </w:drawing>
      </w:r>
    </w:p>
    <w:p w14:paraId="500A75EC" w14:textId="77777777" w:rsidR="00814925" w:rsidRDefault="00814925" w:rsidP="0010436E">
      <w:pPr>
        <w:pStyle w:val="ListParagraph"/>
        <w:ind w:left="1080"/>
        <w:rPr>
          <w:rFonts w:ascii="Frutiger 55 Roman" w:hAnsi="Frutiger 55 Roman"/>
          <w:sz w:val="20"/>
          <w:szCs w:val="20"/>
        </w:rPr>
      </w:pPr>
    </w:p>
    <w:p w14:paraId="7E2B399A" w14:textId="13708022" w:rsidR="0010436E" w:rsidRDefault="0010436E" w:rsidP="0010436E">
      <w:pPr>
        <w:pStyle w:val="ListParagraph"/>
        <w:ind w:left="1080"/>
        <w:rPr>
          <w:rFonts w:ascii="Frutiger 55 Roman" w:hAnsi="Frutiger 55 Roman"/>
          <w:sz w:val="20"/>
          <w:szCs w:val="20"/>
        </w:rPr>
      </w:pPr>
      <w:r w:rsidRPr="0010436E">
        <w:rPr>
          <w:rFonts w:ascii="Frutiger 55 Roman" w:hAnsi="Frutiger 55 Roman"/>
          <w:sz w:val="20"/>
          <w:szCs w:val="20"/>
        </w:rPr>
        <w:t xml:space="preserve">If you have </w:t>
      </w:r>
      <w:r w:rsidR="00116926" w:rsidRPr="0010436E">
        <w:rPr>
          <w:rFonts w:ascii="Frutiger 55 Roman" w:hAnsi="Frutiger 55 Roman"/>
          <w:sz w:val="20"/>
          <w:szCs w:val="20"/>
        </w:rPr>
        <w:t>Power Automate</w:t>
      </w:r>
      <w:r w:rsidRPr="0010436E">
        <w:rPr>
          <w:rFonts w:ascii="Frutiger 55 Roman" w:hAnsi="Frutiger 55 Roman"/>
          <w:sz w:val="20"/>
          <w:szCs w:val="20"/>
        </w:rPr>
        <w:t xml:space="preserve"> (Flows) that are associated to the change, you can attach those to the Power App.  Therefore, the export to the package can be done in one step and includes all flows.</w:t>
      </w:r>
    </w:p>
    <w:p w14:paraId="1128C3AF" w14:textId="0D29A95B" w:rsidR="007644A2" w:rsidRPr="005C7739" w:rsidRDefault="007644A2" w:rsidP="007644A2">
      <w:pPr>
        <w:rPr>
          <w:rFonts w:ascii="Frutiger 55 Roman" w:eastAsia="Times New Roman" w:hAnsi="Frutiger 55 Roman"/>
          <w:b/>
          <w:bCs/>
          <w:sz w:val="20"/>
          <w:szCs w:val="20"/>
        </w:rPr>
      </w:pPr>
      <w:r w:rsidRPr="005C7739">
        <w:rPr>
          <w:rFonts w:ascii="Frutiger 55 Roman" w:hAnsi="Frutiger 55 Roman"/>
          <w:b/>
          <w:bCs/>
          <w:sz w:val="20"/>
          <w:szCs w:val="20"/>
        </w:rPr>
        <w:t xml:space="preserve">Step 3: </w:t>
      </w:r>
      <w:r w:rsidRPr="005C7739">
        <w:rPr>
          <w:rFonts w:ascii="Frutiger 55 Roman" w:eastAsia="Times New Roman" w:hAnsi="Frutiger 55 Roman"/>
          <w:b/>
          <w:bCs/>
          <w:sz w:val="20"/>
          <w:szCs w:val="20"/>
        </w:rPr>
        <w:t xml:space="preserve">When a Developer is asked to make changes to an existing </w:t>
      </w:r>
      <w:r w:rsidRPr="007644A2">
        <w:rPr>
          <w:rFonts w:ascii="Frutiger 55 Roman" w:eastAsia="Times New Roman" w:hAnsi="Frutiger 55 Roman"/>
          <w:b/>
          <w:bCs/>
          <w:sz w:val="20"/>
          <w:szCs w:val="20"/>
        </w:rPr>
        <w:t>PowerApps</w:t>
      </w:r>
      <w:r w:rsidRPr="005C7739">
        <w:rPr>
          <w:rFonts w:ascii="Frutiger 55 Roman" w:eastAsia="Times New Roman" w:hAnsi="Frutiger 55 Roman"/>
          <w:b/>
          <w:bCs/>
          <w:sz w:val="20"/>
          <w:szCs w:val="20"/>
        </w:rPr>
        <w:t xml:space="preserve"> or create a new Power App, follow the below steps:</w:t>
      </w:r>
    </w:p>
    <w:p w14:paraId="63E7B896" w14:textId="77777777" w:rsidR="007644A2" w:rsidRPr="006F70DD" w:rsidRDefault="007644A2" w:rsidP="007644A2">
      <w:pPr>
        <w:pStyle w:val="ListParagraph"/>
        <w:numPr>
          <w:ilvl w:val="0"/>
          <w:numId w:val="29"/>
        </w:numPr>
        <w:rPr>
          <w:rFonts w:ascii="Frutiger 55 Roman" w:eastAsia="Times New Roman" w:hAnsi="Frutiger 55 Roman"/>
          <w:sz w:val="20"/>
          <w:szCs w:val="20"/>
        </w:rPr>
      </w:pPr>
      <w:r w:rsidRPr="006F70DD">
        <w:rPr>
          <w:rFonts w:ascii="Frutiger 55 Roman" w:eastAsia="Times New Roman" w:hAnsi="Frutiger 55 Roman"/>
          <w:sz w:val="20"/>
          <w:szCs w:val="20"/>
        </w:rPr>
        <w:t>Go to the Test Power App environment</w:t>
      </w:r>
    </w:p>
    <w:p w14:paraId="4BA12C2E" w14:textId="77777777" w:rsidR="007644A2" w:rsidRPr="006F70DD" w:rsidRDefault="007644A2" w:rsidP="007644A2">
      <w:pPr>
        <w:pStyle w:val="ListParagraph"/>
        <w:numPr>
          <w:ilvl w:val="0"/>
          <w:numId w:val="29"/>
        </w:numPr>
        <w:rPr>
          <w:rFonts w:ascii="Frutiger 55 Roman" w:eastAsia="Times New Roman" w:hAnsi="Frutiger 55 Roman"/>
          <w:sz w:val="20"/>
          <w:szCs w:val="20"/>
        </w:rPr>
      </w:pPr>
      <w:r w:rsidRPr="006F70DD">
        <w:rPr>
          <w:rFonts w:ascii="Frutiger 55 Roman" w:eastAsia="Times New Roman" w:hAnsi="Frutiger 55 Roman"/>
          <w:sz w:val="20"/>
          <w:szCs w:val="20"/>
        </w:rPr>
        <w:t xml:space="preserve">Create a new Power App/Edit existing in the </w:t>
      </w:r>
      <w:r w:rsidRPr="006F70DD">
        <w:rPr>
          <w:rFonts w:ascii="Frutiger 55 Roman" w:eastAsia="Times New Roman" w:hAnsi="Frutiger 55 Roman"/>
          <w:b/>
          <w:bCs/>
          <w:color w:val="FF0000"/>
          <w:sz w:val="20"/>
          <w:szCs w:val="20"/>
        </w:rPr>
        <w:t>Test Power Environment</w:t>
      </w:r>
    </w:p>
    <w:p w14:paraId="0128CAD0" w14:textId="77777777" w:rsidR="007644A2" w:rsidRPr="006F70DD" w:rsidRDefault="007644A2" w:rsidP="007644A2">
      <w:pPr>
        <w:pStyle w:val="ListParagraph"/>
        <w:numPr>
          <w:ilvl w:val="0"/>
          <w:numId w:val="29"/>
        </w:numPr>
        <w:rPr>
          <w:rFonts w:ascii="Frutiger 55 Roman" w:eastAsia="Times New Roman" w:hAnsi="Frutiger 55 Roman"/>
          <w:sz w:val="20"/>
          <w:szCs w:val="20"/>
        </w:rPr>
      </w:pPr>
      <w:r w:rsidRPr="006F70DD">
        <w:rPr>
          <w:rFonts w:ascii="Frutiger 55 Roman" w:eastAsia="Times New Roman" w:hAnsi="Frutiger 55 Roman"/>
          <w:sz w:val="20"/>
          <w:szCs w:val="20"/>
        </w:rPr>
        <w:t>Confirm the connector is pointing to Test Data Source(s).  It should already be pointing to Test data source/connector.</w:t>
      </w:r>
    </w:p>
    <w:p w14:paraId="14F948D5" w14:textId="77777777" w:rsidR="007644A2" w:rsidRPr="006F70DD" w:rsidRDefault="007644A2" w:rsidP="007644A2">
      <w:pPr>
        <w:pStyle w:val="ListParagraph"/>
        <w:numPr>
          <w:ilvl w:val="0"/>
          <w:numId w:val="29"/>
        </w:numPr>
        <w:rPr>
          <w:rFonts w:ascii="Frutiger 55 Roman" w:eastAsia="Times New Roman" w:hAnsi="Frutiger 55 Roman"/>
          <w:b/>
          <w:bCs/>
          <w:color w:val="FF0000"/>
          <w:sz w:val="20"/>
          <w:szCs w:val="20"/>
        </w:rPr>
      </w:pPr>
      <w:r w:rsidRPr="006F70DD">
        <w:rPr>
          <w:rFonts w:ascii="Frutiger 55 Roman" w:eastAsia="Times New Roman" w:hAnsi="Frutiger 55 Roman"/>
          <w:sz w:val="20"/>
          <w:szCs w:val="20"/>
        </w:rPr>
        <w:t xml:space="preserve">Make development changes in the Test Power Apps in the </w:t>
      </w:r>
      <w:r w:rsidRPr="006F70DD">
        <w:rPr>
          <w:rFonts w:ascii="Frutiger 55 Roman" w:eastAsia="Times New Roman" w:hAnsi="Frutiger 55 Roman"/>
          <w:b/>
          <w:bCs/>
          <w:color w:val="FF0000"/>
          <w:sz w:val="20"/>
          <w:szCs w:val="20"/>
        </w:rPr>
        <w:t>Test Power Environment</w:t>
      </w:r>
    </w:p>
    <w:p w14:paraId="3A6BE0DB" w14:textId="77777777" w:rsidR="007644A2" w:rsidRPr="006F70DD" w:rsidRDefault="007644A2" w:rsidP="007644A2">
      <w:pPr>
        <w:pStyle w:val="ListParagraph"/>
        <w:numPr>
          <w:ilvl w:val="0"/>
          <w:numId w:val="29"/>
        </w:numPr>
        <w:rPr>
          <w:rFonts w:ascii="Frutiger 55 Roman" w:eastAsia="Times New Roman" w:hAnsi="Frutiger 55 Roman"/>
          <w:sz w:val="20"/>
          <w:szCs w:val="20"/>
        </w:rPr>
      </w:pPr>
      <w:r w:rsidRPr="006F70DD">
        <w:rPr>
          <w:rFonts w:ascii="Frutiger 55 Roman" w:eastAsia="Times New Roman" w:hAnsi="Frutiger 55 Roman"/>
          <w:sz w:val="20"/>
          <w:szCs w:val="20"/>
        </w:rPr>
        <w:t>Conduct System and User Acceptance Testing in the Test SharePoint Site</w:t>
      </w:r>
    </w:p>
    <w:p w14:paraId="579E0FDB" w14:textId="77777777" w:rsidR="007644A2" w:rsidRPr="006F70DD" w:rsidRDefault="007644A2" w:rsidP="007644A2">
      <w:pPr>
        <w:pStyle w:val="ListParagraph"/>
        <w:numPr>
          <w:ilvl w:val="0"/>
          <w:numId w:val="29"/>
        </w:numPr>
        <w:rPr>
          <w:rFonts w:ascii="Frutiger 55 Roman" w:eastAsia="Times New Roman" w:hAnsi="Frutiger 55 Roman"/>
          <w:sz w:val="20"/>
          <w:szCs w:val="20"/>
        </w:rPr>
      </w:pPr>
      <w:r w:rsidRPr="006F70DD">
        <w:rPr>
          <w:rFonts w:ascii="Frutiger 55 Roman" w:eastAsia="Times New Roman" w:hAnsi="Frutiger 55 Roman"/>
          <w:sz w:val="20"/>
          <w:szCs w:val="20"/>
        </w:rPr>
        <w:t>Get approval from UAT testers and create a Change Control</w:t>
      </w:r>
    </w:p>
    <w:p w14:paraId="65D32211" w14:textId="6C97BFA3" w:rsidR="007644A2" w:rsidRPr="006F70DD" w:rsidRDefault="007644A2" w:rsidP="007644A2">
      <w:pPr>
        <w:pStyle w:val="ListParagraph"/>
        <w:numPr>
          <w:ilvl w:val="0"/>
          <w:numId w:val="29"/>
        </w:numPr>
        <w:rPr>
          <w:rFonts w:ascii="Frutiger 55 Roman" w:eastAsia="Times New Roman" w:hAnsi="Frutiger 55 Roman"/>
          <w:sz w:val="20"/>
          <w:szCs w:val="20"/>
        </w:rPr>
      </w:pPr>
      <w:r w:rsidRPr="006F70DD">
        <w:rPr>
          <w:rFonts w:ascii="Frutiger 55 Roman" w:eastAsia="Times New Roman" w:hAnsi="Frutiger 55 Roman"/>
          <w:sz w:val="20"/>
          <w:szCs w:val="20"/>
        </w:rPr>
        <w:t>Export the PowerApp to a package file</w:t>
      </w:r>
      <w:r w:rsidRPr="006F70DD">
        <w:rPr>
          <w:rFonts w:ascii="Frutiger 55 Roman" w:hAnsi="Frutiger 55 Roman"/>
          <w:sz w:val="20"/>
          <w:szCs w:val="20"/>
        </w:rPr>
        <w:t xml:space="preserve"> and name the file: “Name of the PowerApps-</w:t>
      </w:r>
      <w:r w:rsidR="00076E6F">
        <w:rPr>
          <w:rFonts w:ascii="Frutiger 55 Roman" w:hAnsi="Frutiger 55 Roman"/>
          <w:sz w:val="20"/>
          <w:szCs w:val="20"/>
        </w:rPr>
        <w:t xml:space="preserve">env- </w:t>
      </w:r>
      <w:r w:rsidRPr="006F70DD">
        <w:rPr>
          <w:rFonts w:ascii="Frutiger 55 Roman" w:hAnsi="Frutiger 55 Roman"/>
          <w:sz w:val="20"/>
          <w:szCs w:val="20"/>
        </w:rPr>
        <w:t>date exported.  .zip file</w:t>
      </w:r>
    </w:p>
    <w:p w14:paraId="6FCEDA63" w14:textId="77777777" w:rsidR="007644A2" w:rsidRPr="006F70DD" w:rsidRDefault="007644A2" w:rsidP="007644A2">
      <w:pPr>
        <w:pStyle w:val="ListParagraph"/>
        <w:numPr>
          <w:ilvl w:val="0"/>
          <w:numId w:val="29"/>
        </w:numPr>
        <w:rPr>
          <w:rFonts w:ascii="Frutiger 55 Roman" w:eastAsia="Times New Roman" w:hAnsi="Frutiger 55 Roman"/>
          <w:sz w:val="20"/>
          <w:szCs w:val="20"/>
        </w:rPr>
      </w:pPr>
      <w:r w:rsidRPr="006F70DD">
        <w:rPr>
          <w:rFonts w:ascii="Frutiger 55 Roman" w:hAnsi="Frutiger 55 Roman"/>
          <w:sz w:val="20"/>
          <w:szCs w:val="20"/>
        </w:rPr>
        <w:lastRenderedPageBreak/>
        <w:t>Store the zip file in the code source location</w:t>
      </w:r>
    </w:p>
    <w:p w14:paraId="6D9CFD9A" w14:textId="6DCA6D1F" w:rsidR="007644A2" w:rsidRPr="005C7739" w:rsidRDefault="007644A2" w:rsidP="007644A2">
      <w:pPr>
        <w:pStyle w:val="ListParagraph"/>
        <w:numPr>
          <w:ilvl w:val="0"/>
          <w:numId w:val="29"/>
        </w:numPr>
        <w:rPr>
          <w:rFonts w:ascii="Frutiger 55 Roman" w:eastAsia="Times New Roman" w:hAnsi="Frutiger 55 Roman"/>
          <w:b/>
          <w:bCs/>
          <w:sz w:val="20"/>
          <w:szCs w:val="20"/>
        </w:rPr>
      </w:pPr>
      <w:r w:rsidRPr="006F70DD">
        <w:rPr>
          <w:rFonts w:ascii="Frutiger 55 Roman" w:hAnsi="Frutiger 55 Roman"/>
          <w:sz w:val="20"/>
          <w:szCs w:val="20"/>
        </w:rPr>
        <w:t>Source Code location</w:t>
      </w:r>
      <w:r>
        <w:rPr>
          <w:rFonts w:ascii="Frutiger 55 Roman" w:hAnsi="Frutiger 55 Roman"/>
          <w:sz w:val="20"/>
          <w:szCs w:val="20"/>
        </w:rPr>
        <w:t xml:space="preserve">: </w:t>
      </w:r>
      <w:r w:rsidRPr="006F70DD">
        <w:rPr>
          <w:rFonts w:ascii="Frutiger 55 Roman" w:hAnsi="Frutiger 55 Roman"/>
          <w:sz w:val="20"/>
          <w:szCs w:val="20"/>
        </w:rPr>
        <w:t xml:space="preserve">SPAAS TeamSite, new private channel called </w:t>
      </w:r>
      <w:r w:rsidRPr="005C7739">
        <w:rPr>
          <w:rFonts w:ascii="Frutiger 55 Roman" w:hAnsi="Frutiger 55 Roman"/>
          <w:b/>
          <w:bCs/>
          <w:sz w:val="20"/>
          <w:szCs w:val="20"/>
        </w:rPr>
        <w:t>Source Code Vault.</w:t>
      </w:r>
    </w:p>
    <w:p w14:paraId="013C45AD" w14:textId="5156FCB0" w:rsidR="005D2B7C" w:rsidRPr="005C7739" w:rsidRDefault="005D2B7C" w:rsidP="0010436E">
      <w:pPr>
        <w:pStyle w:val="ListParagraph"/>
        <w:ind w:left="1080"/>
        <w:rPr>
          <w:rFonts w:ascii="Frutiger 55 Roman" w:hAnsi="Frutiger 55 Roman"/>
          <w:b/>
          <w:bCs/>
          <w:sz w:val="20"/>
          <w:szCs w:val="20"/>
        </w:rPr>
      </w:pPr>
    </w:p>
    <w:p w14:paraId="2718E3D6" w14:textId="77777777" w:rsidR="005D2B7C" w:rsidRPr="0010436E" w:rsidRDefault="005D2B7C" w:rsidP="0010436E">
      <w:pPr>
        <w:pStyle w:val="ListParagraph"/>
        <w:ind w:left="1080"/>
        <w:rPr>
          <w:rFonts w:ascii="Frutiger 55 Roman" w:hAnsi="Frutiger 55 Roman"/>
          <w:sz w:val="20"/>
          <w:szCs w:val="20"/>
        </w:rPr>
      </w:pPr>
    </w:p>
    <w:p w14:paraId="5B4DCDF1" w14:textId="5CF7E5F3" w:rsidR="0010436E" w:rsidRDefault="0010436E" w:rsidP="0010436E">
      <w:pPr>
        <w:pStyle w:val="ListParagraph"/>
        <w:ind w:left="1080"/>
        <w:rPr>
          <w:rFonts w:ascii="Frutiger 55 Roman" w:hAnsi="Frutiger 55 Roman"/>
          <w:sz w:val="20"/>
          <w:szCs w:val="20"/>
        </w:rPr>
      </w:pPr>
    </w:p>
    <w:tbl>
      <w:tblPr>
        <w:tblStyle w:val="TableGrid"/>
        <w:tblW w:w="10064" w:type="dxa"/>
        <w:tblInd w:w="864" w:type="dxa"/>
        <w:tblLook w:val="04A0" w:firstRow="1" w:lastRow="0" w:firstColumn="1" w:lastColumn="0" w:noHBand="0" w:noVBand="1"/>
      </w:tblPr>
      <w:tblGrid>
        <w:gridCol w:w="4328"/>
        <w:gridCol w:w="5736"/>
      </w:tblGrid>
      <w:tr w:rsidR="007644A2" w:rsidRPr="006F70DD" w14:paraId="16DE2F1D" w14:textId="77777777" w:rsidTr="007644A2">
        <w:trPr>
          <w:trHeight w:val="135"/>
        </w:trPr>
        <w:tc>
          <w:tcPr>
            <w:tcW w:w="4328" w:type="dxa"/>
          </w:tcPr>
          <w:p w14:paraId="1EB8975D" w14:textId="43D19246" w:rsidR="007644A2" w:rsidRPr="006F70DD" w:rsidRDefault="007644A2" w:rsidP="007644A2">
            <w:pPr>
              <w:numPr>
                <w:ilvl w:val="0"/>
                <w:numId w:val="13"/>
              </w:numPr>
              <w:spacing w:before="100" w:beforeAutospacing="1" w:after="180"/>
              <w:ind w:left="0"/>
              <w:rPr>
                <w:rFonts w:ascii="Frutiger 55 Roman" w:hAnsi="Frutiger 55 Roman" w:cs="Segoe UI"/>
                <w:color w:val="333333"/>
                <w:sz w:val="20"/>
                <w:szCs w:val="20"/>
                <w:lang w:val="en"/>
              </w:rPr>
            </w:pPr>
            <w:r w:rsidRPr="006F70DD">
              <w:rPr>
                <w:rFonts w:ascii="Frutiger 55 Roman" w:hAnsi="Frutiger 55 Roman" w:cs="Segoe UI"/>
                <w:color w:val="333333"/>
                <w:sz w:val="20"/>
                <w:szCs w:val="20"/>
                <w:lang w:val="en"/>
              </w:rPr>
              <w:t xml:space="preserve">Select </w:t>
            </w:r>
            <w:r w:rsidRPr="006F70DD">
              <w:rPr>
                <w:rStyle w:val="Strong"/>
                <w:rFonts w:ascii="Frutiger 55 Roman" w:hAnsi="Frutiger 55 Roman" w:cs="Segoe UI"/>
                <w:color w:val="333333"/>
                <w:sz w:val="20"/>
                <w:szCs w:val="20"/>
                <w:lang w:val="en"/>
              </w:rPr>
              <w:t>Apps</w:t>
            </w:r>
            <w:r w:rsidRPr="006F70DD">
              <w:rPr>
                <w:rFonts w:ascii="Frutiger 55 Roman" w:hAnsi="Frutiger 55 Roman" w:cs="Segoe UI"/>
                <w:color w:val="333333"/>
                <w:sz w:val="20"/>
                <w:szCs w:val="20"/>
                <w:lang w:val="en"/>
              </w:rPr>
              <w:t xml:space="preserve"> from the left navigation bar</w:t>
            </w:r>
          </w:p>
          <w:p w14:paraId="2A93853B" w14:textId="77777777" w:rsidR="007644A2" w:rsidRPr="006F70DD" w:rsidRDefault="007644A2" w:rsidP="007644A2">
            <w:pPr>
              <w:pStyle w:val="NormalWeb"/>
              <w:rPr>
                <w:rFonts w:ascii="Frutiger 55 Roman" w:hAnsi="Frutiger 55 Roman" w:cs="Segoe UI"/>
                <w:color w:val="333333"/>
                <w:sz w:val="20"/>
                <w:szCs w:val="20"/>
                <w:lang w:val="en"/>
              </w:rPr>
            </w:pPr>
            <w:r w:rsidRPr="006F70DD">
              <w:rPr>
                <w:rFonts w:ascii="Frutiger 55 Roman" w:hAnsi="Frutiger 55 Roman"/>
                <w:noProof/>
                <w:sz w:val="20"/>
                <w:szCs w:val="20"/>
              </w:rPr>
              <w:drawing>
                <wp:inline distT="0" distB="0" distL="0" distR="0" wp14:anchorId="64C23B8F" wp14:editId="0A73B67E">
                  <wp:extent cx="1136788" cy="1921869"/>
                  <wp:effectExtent l="0" t="0" r="6350" b="2540"/>
                  <wp:docPr id="2075829542" name="Picture 3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1136788" cy="1921869"/>
                          </a:xfrm>
                          <a:prstGeom prst="rect">
                            <a:avLst/>
                          </a:prstGeom>
                        </pic:spPr>
                      </pic:pic>
                    </a:graphicData>
                  </a:graphic>
                </wp:inline>
              </w:drawing>
            </w:r>
          </w:p>
          <w:p w14:paraId="786AF5FB" w14:textId="77777777" w:rsidR="007644A2" w:rsidRPr="006F70DD" w:rsidRDefault="007644A2" w:rsidP="007644A2">
            <w:pPr>
              <w:spacing w:before="100" w:beforeAutospacing="1" w:after="180"/>
              <w:rPr>
                <w:rFonts w:ascii="Frutiger 55 Roman" w:hAnsi="Frutiger 55 Roman" w:cs="Segoe UI"/>
                <w:color w:val="333333"/>
                <w:sz w:val="20"/>
                <w:szCs w:val="20"/>
                <w:lang w:val="en"/>
              </w:rPr>
            </w:pPr>
          </w:p>
        </w:tc>
        <w:tc>
          <w:tcPr>
            <w:tcW w:w="5736" w:type="dxa"/>
          </w:tcPr>
          <w:p w14:paraId="3A6B9E50" w14:textId="77777777" w:rsidR="007644A2" w:rsidRPr="006F70DD" w:rsidRDefault="007644A2" w:rsidP="007644A2">
            <w:pPr>
              <w:numPr>
                <w:ilvl w:val="0"/>
                <w:numId w:val="14"/>
              </w:numPr>
              <w:spacing w:before="100" w:beforeAutospacing="1" w:after="180"/>
              <w:ind w:left="0"/>
              <w:rPr>
                <w:rFonts w:ascii="Frutiger 55 Roman" w:hAnsi="Frutiger 55 Roman" w:cs="Segoe UI"/>
                <w:color w:val="333333"/>
                <w:sz w:val="20"/>
                <w:szCs w:val="20"/>
                <w:lang w:val="en"/>
              </w:rPr>
            </w:pPr>
            <w:r w:rsidRPr="006F70DD">
              <w:rPr>
                <w:rFonts w:ascii="Frutiger 55 Roman" w:hAnsi="Frutiger 55 Roman" w:cs="Segoe UI"/>
                <w:color w:val="333333"/>
                <w:sz w:val="20"/>
                <w:szCs w:val="20"/>
                <w:lang w:val="en"/>
              </w:rPr>
              <w:t xml:space="preserve">Select </w:t>
            </w:r>
            <w:r w:rsidRPr="006F70DD">
              <w:rPr>
                <w:rStyle w:val="Strong"/>
                <w:rFonts w:ascii="Frutiger 55 Roman" w:hAnsi="Frutiger 55 Roman" w:cs="Segoe UI"/>
                <w:color w:val="333333"/>
                <w:sz w:val="20"/>
                <w:szCs w:val="20"/>
                <w:lang w:val="en"/>
              </w:rPr>
              <w:t xml:space="preserve">Export (preview) </w:t>
            </w:r>
            <w:r w:rsidRPr="006F70DD">
              <w:rPr>
                <w:rFonts w:ascii="Frutiger 55 Roman" w:hAnsi="Frutiger 55 Roman" w:cs="Segoe UI"/>
                <w:color w:val="333333"/>
                <w:sz w:val="20"/>
                <w:szCs w:val="20"/>
                <w:lang w:val="en"/>
              </w:rPr>
              <w:t>for the app you want to export</w:t>
            </w:r>
          </w:p>
          <w:p w14:paraId="4DA52DEA" w14:textId="77777777" w:rsidR="007644A2" w:rsidRPr="006F70DD" w:rsidRDefault="007644A2" w:rsidP="007644A2">
            <w:pPr>
              <w:pStyle w:val="NormalWeb"/>
              <w:rPr>
                <w:rFonts w:ascii="Frutiger 55 Roman" w:hAnsi="Frutiger 55 Roman" w:cs="Segoe UI"/>
                <w:color w:val="333333"/>
                <w:sz w:val="20"/>
                <w:szCs w:val="20"/>
                <w:lang w:val="en"/>
              </w:rPr>
            </w:pPr>
            <w:r w:rsidRPr="006F70DD">
              <w:rPr>
                <w:rFonts w:ascii="Frutiger 55 Roman" w:hAnsi="Frutiger 55 Roman"/>
                <w:noProof/>
                <w:sz w:val="20"/>
                <w:szCs w:val="20"/>
              </w:rPr>
              <w:drawing>
                <wp:inline distT="0" distB="0" distL="0" distR="0" wp14:anchorId="142CB593" wp14:editId="123E8BEA">
                  <wp:extent cx="3496657" cy="1133553"/>
                  <wp:effectExtent l="0" t="0" r="8890" b="0"/>
                  <wp:docPr id="2075829543" name="Picture 2075829543"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657" cy="1133553"/>
                          </a:xfrm>
                          <a:prstGeom prst="rect">
                            <a:avLst/>
                          </a:prstGeom>
                        </pic:spPr>
                      </pic:pic>
                    </a:graphicData>
                  </a:graphic>
                </wp:inline>
              </w:drawing>
            </w:r>
          </w:p>
          <w:p w14:paraId="54DF5574" w14:textId="77777777" w:rsidR="007644A2" w:rsidRPr="006F70DD" w:rsidRDefault="007644A2" w:rsidP="007644A2">
            <w:pPr>
              <w:spacing w:before="100" w:beforeAutospacing="1" w:after="180"/>
              <w:rPr>
                <w:rFonts w:ascii="Frutiger 55 Roman" w:hAnsi="Frutiger 55 Roman" w:cs="Segoe UI"/>
                <w:color w:val="333333"/>
                <w:sz w:val="20"/>
                <w:szCs w:val="20"/>
                <w:lang w:val="en"/>
              </w:rPr>
            </w:pPr>
          </w:p>
        </w:tc>
      </w:tr>
    </w:tbl>
    <w:p w14:paraId="38A39F1A" w14:textId="3829C9CE" w:rsidR="00B524DC" w:rsidRDefault="00B524DC" w:rsidP="00416044">
      <w:pPr>
        <w:pStyle w:val="ListParagraph"/>
        <w:ind w:left="1080"/>
        <w:rPr>
          <w:rFonts w:ascii="Frutiger 55 Roman" w:hAnsi="Frutiger 55 Roman"/>
          <w:sz w:val="20"/>
          <w:szCs w:val="20"/>
        </w:rPr>
      </w:pPr>
    </w:p>
    <w:p w14:paraId="513429C5" w14:textId="59965E57" w:rsidR="00B524DC" w:rsidRDefault="00B524DC" w:rsidP="00416044">
      <w:pPr>
        <w:pStyle w:val="ListParagraph"/>
        <w:ind w:left="1080"/>
        <w:rPr>
          <w:rFonts w:ascii="Frutiger 55 Roman" w:hAnsi="Frutiger 55 Roman"/>
          <w:sz w:val="20"/>
          <w:szCs w:val="20"/>
        </w:rPr>
      </w:pPr>
    </w:p>
    <w:p w14:paraId="176292DC" w14:textId="77777777" w:rsidR="007644A2" w:rsidRDefault="007644A2" w:rsidP="00416044">
      <w:pPr>
        <w:pStyle w:val="ListParagraph"/>
        <w:ind w:left="1080"/>
        <w:rPr>
          <w:rFonts w:ascii="Frutiger 55 Roman" w:hAnsi="Frutiger 55 Roman"/>
          <w:sz w:val="20"/>
          <w:szCs w:val="20"/>
        </w:rPr>
      </w:pPr>
    </w:p>
    <w:tbl>
      <w:tblPr>
        <w:tblStyle w:val="TableGrid"/>
        <w:tblW w:w="10064" w:type="dxa"/>
        <w:tblInd w:w="864" w:type="dxa"/>
        <w:tblLook w:val="04A0" w:firstRow="1" w:lastRow="0" w:firstColumn="1" w:lastColumn="0" w:noHBand="0" w:noVBand="1"/>
      </w:tblPr>
      <w:tblGrid>
        <w:gridCol w:w="4328"/>
        <w:gridCol w:w="5736"/>
      </w:tblGrid>
      <w:tr w:rsidR="007644A2" w:rsidRPr="006F70DD" w14:paraId="3829F8C6" w14:textId="77777777" w:rsidTr="007644A2">
        <w:trPr>
          <w:trHeight w:val="135"/>
        </w:trPr>
        <w:tc>
          <w:tcPr>
            <w:tcW w:w="4328" w:type="dxa"/>
          </w:tcPr>
          <w:p w14:paraId="5D2A86CD" w14:textId="77777777" w:rsidR="007644A2" w:rsidRPr="006F70DD" w:rsidRDefault="007644A2" w:rsidP="007644A2">
            <w:pPr>
              <w:spacing w:before="100" w:beforeAutospacing="1" w:after="180"/>
              <w:rPr>
                <w:rFonts w:ascii="Frutiger 55 Roman" w:hAnsi="Frutiger 55 Roman" w:cs="Segoe UI"/>
                <w:color w:val="333333"/>
                <w:sz w:val="20"/>
                <w:szCs w:val="20"/>
                <w:lang w:val="en"/>
              </w:rPr>
            </w:pPr>
            <w:r w:rsidRPr="006F70DD">
              <w:rPr>
                <w:rFonts w:ascii="Frutiger 55 Roman" w:hAnsi="Frutiger 55 Roman" w:cs="Segoe UI"/>
                <w:color w:val="333333"/>
                <w:sz w:val="20"/>
                <w:szCs w:val="20"/>
                <w:lang w:val="en"/>
              </w:rPr>
              <w:t>Enter a Name and Description for the package</w:t>
            </w:r>
          </w:p>
          <w:p w14:paraId="43825152" w14:textId="77777777" w:rsidR="007644A2" w:rsidRPr="006F70DD" w:rsidRDefault="007644A2" w:rsidP="007644A2">
            <w:pPr>
              <w:numPr>
                <w:ilvl w:val="0"/>
                <w:numId w:val="13"/>
              </w:numPr>
              <w:spacing w:before="100" w:beforeAutospacing="1" w:after="180"/>
              <w:ind w:left="0"/>
              <w:rPr>
                <w:rFonts w:ascii="Frutiger 55 Roman" w:hAnsi="Frutiger 55 Roman" w:cs="Segoe UI"/>
                <w:color w:val="333333"/>
                <w:sz w:val="20"/>
                <w:szCs w:val="20"/>
                <w:lang w:val="en"/>
              </w:rPr>
            </w:pPr>
            <w:r w:rsidRPr="006F70DD">
              <w:rPr>
                <w:rFonts w:ascii="Frutiger 55 Roman" w:hAnsi="Frutiger 55 Roman"/>
                <w:noProof/>
                <w:sz w:val="20"/>
                <w:szCs w:val="20"/>
              </w:rPr>
              <w:drawing>
                <wp:inline distT="0" distB="0" distL="0" distR="0" wp14:anchorId="3D3992D4" wp14:editId="64C2B31E">
                  <wp:extent cx="2611240" cy="1791581"/>
                  <wp:effectExtent l="0" t="0" r="0" b="0"/>
                  <wp:docPr id="2075829540" name="Picture 29"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4">
                            <a:extLst>
                              <a:ext uri="{28A0092B-C50C-407E-A947-70E740481C1C}">
                                <a14:useLocalDpi xmlns:a14="http://schemas.microsoft.com/office/drawing/2010/main" val="0"/>
                              </a:ext>
                            </a:extLst>
                          </a:blip>
                          <a:stretch>
                            <a:fillRect/>
                          </a:stretch>
                        </pic:blipFill>
                        <pic:spPr>
                          <a:xfrm>
                            <a:off x="0" y="0"/>
                            <a:ext cx="2611240" cy="1791581"/>
                          </a:xfrm>
                          <a:prstGeom prst="rect">
                            <a:avLst/>
                          </a:prstGeom>
                        </pic:spPr>
                      </pic:pic>
                    </a:graphicData>
                  </a:graphic>
                </wp:inline>
              </w:drawing>
            </w:r>
          </w:p>
        </w:tc>
        <w:tc>
          <w:tcPr>
            <w:tcW w:w="5736" w:type="dxa"/>
          </w:tcPr>
          <w:p w14:paraId="79769160" w14:textId="77777777" w:rsidR="007644A2" w:rsidRPr="006F70DD" w:rsidRDefault="007644A2" w:rsidP="007644A2">
            <w:pPr>
              <w:spacing w:before="100" w:beforeAutospacing="1" w:after="180"/>
              <w:rPr>
                <w:rFonts w:ascii="Frutiger 55 Roman" w:hAnsi="Frutiger 55 Roman" w:cs="Segoe UI"/>
                <w:color w:val="333333"/>
                <w:sz w:val="20"/>
                <w:szCs w:val="20"/>
                <w:lang w:val="en"/>
              </w:rPr>
            </w:pPr>
            <w:r w:rsidRPr="006F70DD">
              <w:rPr>
                <w:rFonts w:ascii="Frutiger 55 Roman" w:hAnsi="Frutiger 55 Roman" w:cs="Segoe UI"/>
                <w:color w:val="333333"/>
                <w:sz w:val="20"/>
                <w:szCs w:val="20"/>
                <w:lang w:val="en"/>
              </w:rPr>
              <w:t>Within the ‘Review Package Content’ section you can optionally add comments or notes or change the setting for how each individual resource will be imported into the target environment during package import</w:t>
            </w:r>
          </w:p>
          <w:p w14:paraId="54B400DE" w14:textId="77777777" w:rsidR="007644A2" w:rsidRPr="006F70DD" w:rsidRDefault="007644A2" w:rsidP="007644A2">
            <w:pPr>
              <w:pStyle w:val="NormalWeb"/>
              <w:rPr>
                <w:rFonts w:ascii="Frutiger 55 Roman" w:hAnsi="Frutiger 55 Roman" w:cs="Segoe UI"/>
                <w:color w:val="333333"/>
                <w:sz w:val="20"/>
                <w:szCs w:val="20"/>
                <w:lang w:val="en"/>
              </w:rPr>
            </w:pPr>
            <w:r w:rsidRPr="006F70DD">
              <w:rPr>
                <w:rFonts w:ascii="Frutiger 55 Roman" w:hAnsi="Frutiger 55 Roman"/>
                <w:noProof/>
                <w:sz w:val="20"/>
                <w:szCs w:val="20"/>
              </w:rPr>
              <w:drawing>
                <wp:inline distT="0" distB="0" distL="0" distR="0" wp14:anchorId="1C5E7984" wp14:editId="6F687AD7">
                  <wp:extent cx="2559857" cy="1134095"/>
                  <wp:effectExtent l="0" t="0" r="0" b="9525"/>
                  <wp:docPr id="2075829541" name="Picture 28"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59857" cy="1134095"/>
                          </a:xfrm>
                          <a:prstGeom prst="rect">
                            <a:avLst/>
                          </a:prstGeom>
                        </pic:spPr>
                      </pic:pic>
                    </a:graphicData>
                  </a:graphic>
                </wp:inline>
              </w:drawing>
            </w:r>
          </w:p>
          <w:p w14:paraId="18921B31" w14:textId="77777777" w:rsidR="007644A2" w:rsidRPr="006F70DD" w:rsidRDefault="007644A2" w:rsidP="007644A2">
            <w:pPr>
              <w:numPr>
                <w:ilvl w:val="0"/>
                <w:numId w:val="13"/>
              </w:numPr>
              <w:spacing w:before="100" w:beforeAutospacing="1" w:after="180"/>
              <w:rPr>
                <w:rFonts w:ascii="Frutiger 55 Roman" w:hAnsi="Frutiger 55 Roman" w:cs="Segoe UI"/>
                <w:color w:val="333333"/>
                <w:sz w:val="20"/>
                <w:szCs w:val="20"/>
                <w:lang w:val="en"/>
              </w:rPr>
            </w:pPr>
            <w:r w:rsidRPr="006F70DD">
              <w:rPr>
                <w:rFonts w:ascii="Frutiger 55 Roman" w:hAnsi="Frutiger 55 Roman" w:cs="Segoe UI"/>
                <w:color w:val="333333"/>
                <w:sz w:val="20"/>
                <w:szCs w:val="20"/>
                <w:lang w:val="en"/>
              </w:rPr>
              <w:t xml:space="preserve">When you are done select </w:t>
            </w:r>
            <w:r w:rsidRPr="006F70DD">
              <w:rPr>
                <w:rStyle w:val="Strong"/>
                <w:rFonts w:ascii="Frutiger 55 Roman" w:hAnsi="Frutiger 55 Roman" w:cs="Segoe UI"/>
                <w:color w:val="333333"/>
                <w:sz w:val="20"/>
                <w:szCs w:val="20"/>
                <w:lang w:val="en"/>
              </w:rPr>
              <w:t>Export</w:t>
            </w:r>
            <w:r w:rsidRPr="006F70DD">
              <w:rPr>
                <w:rFonts w:ascii="Frutiger 55 Roman" w:hAnsi="Frutiger 55 Roman" w:cs="Segoe UI"/>
                <w:color w:val="333333"/>
                <w:sz w:val="20"/>
                <w:szCs w:val="20"/>
                <w:lang w:val="en"/>
              </w:rPr>
              <w:t xml:space="preserve"> and the package file will begin downloading within a few seconds</w:t>
            </w:r>
          </w:p>
        </w:tc>
      </w:tr>
    </w:tbl>
    <w:p w14:paraId="51F91F17" w14:textId="77777777" w:rsidR="007644A2" w:rsidRPr="005C7739" w:rsidRDefault="007644A2" w:rsidP="00416044">
      <w:pPr>
        <w:pStyle w:val="ListParagraph"/>
        <w:ind w:left="1080"/>
        <w:rPr>
          <w:rFonts w:ascii="Frutiger 55 Roman" w:hAnsi="Frutiger 55 Roman"/>
          <w:sz w:val="20"/>
          <w:szCs w:val="20"/>
          <w:lang w:val="en"/>
        </w:rPr>
      </w:pPr>
    </w:p>
    <w:p w14:paraId="5D482116" w14:textId="77777777" w:rsidR="00D670A5" w:rsidRDefault="00D670A5" w:rsidP="005D2B7C">
      <w:pPr>
        <w:rPr>
          <w:rFonts w:ascii="Frutiger 55 Roman" w:eastAsia="Times New Roman" w:hAnsi="Frutiger 55 Roman"/>
          <w:sz w:val="20"/>
          <w:szCs w:val="20"/>
        </w:rPr>
      </w:pPr>
    </w:p>
    <w:p w14:paraId="754D2291" w14:textId="77777777" w:rsidR="00D670A5" w:rsidRPr="005C7739" w:rsidRDefault="00D670A5" w:rsidP="005D2B7C">
      <w:pPr>
        <w:rPr>
          <w:rFonts w:ascii="Frutiger 55 Roman" w:eastAsia="Times New Roman" w:hAnsi="Frutiger 55 Roman"/>
          <w:b/>
          <w:bCs/>
          <w:sz w:val="20"/>
          <w:szCs w:val="20"/>
        </w:rPr>
      </w:pPr>
    </w:p>
    <w:p w14:paraId="6036BE58" w14:textId="2712849E" w:rsidR="00D670A5" w:rsidRPr="005C7739" w:rsidRDefault="00E457E8" w:rsidP="005D2B7C">
      <w:pPr>
        <w:rPr>
          <w:rFonts w:ascii="Frutiger 55 Roman" w:eastAsia="Times New Roman" w:hAnsi="Frutiger 55 Roman"/>
          <w:b/>
          <w:bCs/>
          <w:sz w:val="20"/>
          <w:szCs w:val="20"/>
        </w:rPr>
      </w:pPr>
      <w:r w:rsidRPr="005C7739">
        <w:rPr>
          <w:rFonts w:ascii="Frutiger 55 Roman" w:eastAsia="Times New Roman" w:hAnsi="Frutiger 55 Roman"/>
          <w:b/>
          <w:bCs/>
          <w:sz w:val="20"/>
          <w:szCs w:val="20"/>
        </w:rPr>
        <w:t>Best Practices for naming Power Apps source code (</w:t>
      </w:r>
      <w:r w:rsidR="00D56596" w:rsidRPr="005C7739">
        <w:rPr>
          <w:rFonts w:ascii="Frutiger 55 Roman" w:eastAsia="Times New Roman" w:hAnsi="Frutiger 55 Roman"/>
          <w:b/>
          <w:bCs/>
          <w:sz w:val="20"/>
          <w:szCs w:val="20"/>
        </w:rPr>
        <w:t>UAT and Production)</w:t>
      </w:r>
    </w:p>
    <w:p w14:paraId="736676B3" w14:textId="42A572ED" w:rsidR="005D2B7C" w:rsidRPr="006F70DD" w:rsidRDefault="005D2B7C" w:rsidP="005D2B7C">
      <w:pPr>
        <w:rPr>
          <w:rFonts w:ascii="Frutiger 55 Roman" w:eastAsia="Times New Roman" w:hAnsi="Frutiger 55 Roman"/>
          <w:sz w:val="20"/>
          <w:szCs w:val="20"/>
        </w:rPr>
      </w:pPr>
      <w:r w:rsidRPr="006F70DD">
        <w:rPr>
          <w:rFonts w:ascii="Frutiger 55 Roman" w:eastAsia="Times New Roman" w:hAnsi="Frutiger 55 Roman"/>
          <w:sz w:val="20"/>
          <w:szCs w:val="20"/>
        </w:rPr>
        <w:t xml:space="preserve"> </w:t>
      </w:r>
    </w:p>
    <w:p w14:paraId="3CE4935F" w14:textId="77777777" w:rsidR="005D2B7C" w:rsidRPr="006F70DD" w:rsidRDefault="005D2B7C" w:rsidP="005D2B7C">
      <w:pPr>
        <w:pStyle w:val="ListParagraph"/>
        <w:numPr>
          <w:ilvl w:val="0"/>
          <w:numId w:val="28"/>
        </w:numPr>
        <w:rPr>
          <w:rFonts w:ascii="Frutiger 55 Roman" w:eastAsia="Times New Roman" w:hAnsi="Frutiger 55 Roman"/>
          <w:sz w:val="20"/>
          <w:szCs w:val="20"/>
        </w:rPr>
      </w:pPr>
      <w:r w:rsidRPr="006F70DD">
        <w:rPr>
          <w:rFonts w:ascii="Frutiger 55 Roman" w:eastAsia="Times New Roman" w:hAnsi="Frutiger 55 Roman"/>
          <w:sz w:val="20"/>
          <w:szCs w:val="20"/>
        </w:rPr>
        <w:t xml:space="preserve">Production Copy (example: App ABC) </w:t>
      </w:r>
      <w:r w:rsidRPr="006F70DD">
        <w:rPr>
          <w:rFonts w:ascii="Frutiger 55 Roman" w:eastAsia="Times New Roman" w:hAnsi="Frutiger 55 Roman"/>
          <w:b/>
          <w:bCs/>
          <w:sz w:val="20"/>
          <w:szCs w:val="20"/>
        </w:rPr>
        <w:t>(Located in Power App Production)</w:t>
      </w:r>
    </w:p>
    <w:p w14:paraId="27F679C2" w14:textId="77777777" w:rsidR="005D2B7C" w:rsidRPr="006F70DD" w:rsidRDefault="005D2B7C" w:rsidP="005D2B7C">
      <w:pPr>
        <w:pStyle w:val="ListParagraph"/>
        <w:numPr>
          <w:ilvl w:val="1"/>
          <w:numId w:val="28"/>
        </w:numPr>
        <w:rPr>
          <w:rFonts w:ascii="Frutiger 55 Roman" w:eastAsia="Times New Roman" w:hAnsi="Frutiger 55 Roman"/>
          <w:sz w:val="20"/>
          <w:szCs w:val="20"/>
        </w:rPr>
      </w:pPr>
      <w:r w:rsidRPr="006F70DD">
        <w:rPr>
          <w:rFonts w:ascii="Frutiger 55 Roman" w:eastAsia="Times New Roman" w:hAnsi="Frutiger 55 Roman"/>
          <w:sz w:val="20"/>
          <w:szCs w:val="20"/>
        </w:rPr>
        <w:t>Connector Points to Production Connection (Production SharePoint site)</w:t>
      </w:r>
    </w:p>
    <w:p w14:paraId="35A9BD93" w14:textId="6D751A93" w:rsidR="005D2B7C" w:rsidRPr="006F70DD" w:rsidRDefault="0027006B" w:rsidP="005D2B7C">
      <w:pPr>
        <w:pStyle w:val="ListParagraph"/>
        <w:numPr>
          <w:ilvl w:val="0"/>
          <w:numId w:val="28"/>
        </w:numPr>
        <w:rPr>
          <w:rFonts w:ascii="Frutiger 55 Roman" w:eastAsia="Times New Roman" w:hAnsi="Frutiger 55 Roman"/>
          <w:sz w:val="20"/>
          <w:szCs w:val="20"/>
        </w:rPr>
      </w:pPr>
      <w:r>
        <w:rPr>
          <w:rFonts w:ascii="Frutiger 55 Roman" w:eastAsia="Times New Roman" w:hAnsi="Frutiger 55 Roman"/>
          <w:sz w:val="20"/>
          <w:szCs w:val="20"/>
        </w:rPr>
        <w:t xml:space="preserve">UAT </w:t>
      </w:r>
      <w:r w:rsidR="005D2B7C" w:rsidRPr="006F70DD">
        <w:rPr>
          <w:rFonts w:ascii="Frutiger 55 Roman" w:eastAsia="Times New Roman" w:hAnsi="Frutiger 55 Roman"/>
          <w:sz w:val="20"/>
          <w:szCs w:val="20"/>
        </w:rPr>
        <w:t xml:space="preserve"> Copy – Name the Power App with the same name as Production Copy but append “</w:t>
      </w:r>
      <w:r>
        <w:rPr>
          <w:rFonts w:ascii="Frutiger 55 Roman" w:eastAsia="Times New Roman" w:hAnsi="Frutiger 55 Roman"/>
          <w:sz w:val="20"/>
          <w:szCs w:val="20"/>
        </w:rPr>
        <w:t>UAT</w:t>
      </w:r>
      <w:r w:rsidR="005D2B7C" w:rsidRPr="006F70DD">
        <w:rPr>
          <w:rFonts w:ascii="Frutiger 55 Roman" w:eastAsia="Times New Roman" w:hAnsi="Frutiger 55 Roman"/>
          <w:sz w:val="20"/>
          <w:szCs w:val="20"/>
        </w:rPr>
        <w:t xml:space="preserve">” (example App ABC Test) </w:t>
      </w:r>
      <w:r w:rsidR="005D2B7C" w:rsidRPr="006F70DD">
        <w:rPr>
          <w:rFonts w:ascii="Frutiger 55 Roman" w:eastAsia="Times New Roman" w:hAnsi="Frutiger 55 Roman"/>
          <w:b/>
          <w:bCs/>
          <w:sz w:val="20"/>
          <w:szCs w:val="20"/>
        </w:rPr>
        <w:t xml:space="preserve">(Located in Power App </w:t>
      </w:r>
      <w:r w:rsidR="008E24CB">
        <w:rPr>
          <w:rFonts w:ascii="Frutiger 55 Roman" w:eastAsia="Times New Roman" w:hAnsi="Frutiger 55 Roman"/>
          <w:b/>
          <w:bCs/>
          <w:sz w:val="20"/>
          <w:szCs w:val="20"/>
        </w:rPr>
        <w:t xml:space="preserve">UAT </w:t>
      </w:r>
      <w:r w:rsidR="005D2B7C" w:rsidRPr="006F70DD">
        <w:rPr>
          <w:rFonts w:ascii="Frutiger 55 Roman" w:eastAsia="Times New Roman" w:hAnsi="Frutiger 55 Roman"/>
          <w:b/>
          <w:bCs/>
          <w:sz w:val="20"/>
          <w:szCs w:val="20"/>
        </w:rPr>
        <w:t>)</w:t>
      </w:r>
    </w:p>
    <w:p w14:paraId="4BDA8FC9" w14:textId="05DC94D0" w:rsidR="005D2B7C" w:rsidRPr="006F70DD" w:rsidRDefault="005D2B7C" w:rsidP="005D2B7C">
      <w:pPr>
        <w:pStyle w:val="ListParagraph"/>
        <w:numPr>
          <w:ilvl w:val="1"/>
          <w:numId w:val="28"/>
        </w:numPr>
        <w:rPr>
          <w:rFonts w:ascii="Frutiger 55 Roman" w:eastAsia="Times New Roman" w:hAnsi="Frutiger 55 Roman"/>
          <w:sz w:val="20"/>
          <w:szCs w:val="20"/>
        </w:rPr>
      </w:pPr>
      <w:r w:rsidRPr="006F70DD">
        <w:rPr>
          <w:rFonts w:ascii="Frutiger 55 Roman" w:eastAsia="Times New Roman" w:hAnsi="Frutiger 55 Roman"/>
          <w:sz w:val="20"/>
          <w:szCs w:val="20"/>
        </w:rPr>
        <w:t xml:space="preserve">Connector points to </w:t>
      </w:r>
      <w:r w:rsidR="0027006B">
        <w:rPr>
          <w:rFonts w:ascii="Frutiger 55 Roman" w:eastAsia="Times New Roman" w:hAnsi="Frutiger 55 Roman"/>
          <w:sz w:val="20"/>
          <w:szCs w:val="20"/>
        </w:rPr>
        <w:t xml:space="preserve">UAT </w:t>
      </w:r>
      <w:r w:rsidRPr="006F70DD">
        <w:rPr>
          <w:rFonts w:ascii="Frutiger 55 Roman" w:eastAsia="Times New Roman" w:hAnsi="Frutiger 55 Roman"/>
          <w:sz w:val="20"/>
          <w:szCs w:val="20"/>
        </w:rPr>
        <w:t>Connection (</w:t>
      </w:r>
      <w:r w:rsidR="0027006B">
        <w:rPr>
          <w:rFonts w:ascii="Frutiger 55 Roman" w:eastAsia="Times New Roman" w:hAnsi="Frutiger 55 Roman"/>
          <w:sz w:val="20"/>
          <w:szCs w:val="20"/>
        </w:rPr>
        <w:t>UAT</w:t>
      </w:r>
      <w:r w:rsidRPr="006F70DD">
        <w:rPr>
          <w:rFonts w:ascii="Frutiger 55 Roman" w:eastAsia="Times New Roman" w:hAnsi="Frutiger 55 Roman"/>
          <w:sz w:val="20"/>
          <w:szCs w:val="20"/>
        </w:rPr>
        <w:t xml:space="preserve"> SharePoint Site)</w:t>
      </w:r>
    </w:p>
    <w:p w14:paraId="1ACAF4A1" w14:textId="77777777" w:rsidR="005D2B7C" w:rsidRPr="006F70DD" w:rsidRDefault="005D2B7C" w:rsidP="005D2B7C">
      <w:pPr>
        <w:pStyle w:val="ListParagraph"/>
        <w:numPr>
          <w:ilvl w:val="0"/>
          <w:numId w:val="8"/>
        </w:numPr>
        <w:rPr>
          <w:rFonts w:ascii="Frutiger 55 Roman" w:eastAsia="Times New Roman" w:hAnsi="Frutiger 55 Roman"/>
          <w:sz w:val="20"/>
          <w:szCs w:val="20"/>
        </w:rPr>
      </w:pPr>
      <w:r w:rsidRPr="006F70DD">
        <w:rPr>
          <w:rFonts w:ascii="Frutiger 55 Roman" w:eastAsia="Times New Roman" w:hAnsi="Frutiger 55 Roman"/>
          <w:sz w:val="20"/>
          <w:szCs w:val="20"/>
        </w:rPr>
        <w:t>Developers should NEVER make changes to an existing Power App/Flow when the connector is pointing to the Production site</w:t>
      </w:r>
    </w:p>
    <w:p w14:paraId="77177976" w14:textId="77777777" w:rsidR="005D2B7C" w:rsidRPr="006F70DD" w:rsidRDefault="005D2B7C" w:rsidP="005D2B7C">
      <w:pPr>
        <w:pStyle w:val="ListParagraph"/>
        <w:ind w:left="360"/>
        <w:rPr>
          <w:rFonts w:ascii="Frutiger 55 Roman" w:eastAsia="Times New Roman" w:hAnsi="Frutiger 55 Roman"/>
          <w:sz w:val="20"/>
          <w:szCs w:val="20"/>
        </w:rPr>
      </w:pPr>
    </w:p>
    <w:p w14:paraId="5A9B8DD1" w14:textId="77777777" w:rsidR="005D2B7C" w:rsidRPr="0010436E" w:rsidRDefault="005D2B7C" w:rsidP="005D2B7C">
      <w:pPr>
        <w:pStyle w:val="ListParagraph"/>
        <w:ind w:left="1080"/>
        <w:rPr>
          <w:rFonts w:ascii="Frutiger 55 Roman" w:hAnsi="Frutiger 55 Roman"/>
          <w:sz w:val="20"/>
          <w:szCs w:val="20"/>
        </w:rPr>
      </w:pPr>
    </w:p>
    <w:p w14:paraId="1C9C5EC6" w14:textId="77777777" w:rsidR="005D2B7C" w:rsidRDefault="005D2B7C" w:rsidP="005D2B7C">
      <w:pPr>
        <w:pStyle w:val="ListParagraph"/>
        <w:ind w:left="1080"/>
        <w:rPr>
          <w:rFonts w:ascii="Frutiger 55 Roman" w:hAnsi="Frutiger 55 Roman"/>
          <w:sz w:val="20"/>
          <w:szCs w:val="20"/>
        </w:rPr>
      </w:pPr>
      <w:r w:rsidRPr="006F70DD">
        <w:rPr>
          <w:rFonts w:ascii="Frutiger 55 Roman" w:hAnsi="Frutiger 55 Roman"/>
          <w:noProof/>
          <w:sz w:val="20"/>
          <w:szCs w:val="20"/>
        </w:rPr>
        <w:lastRenderedPageBreak/>
        <w:drawing>
          <wp:inline distT="0" distB="0" distL="0" distR="0" wp14:anchorId="35EC8F39" wp14:editId="5A44D07B">
            <wp:extent cx="5151546" cy="711200"/>
            <wp:effectExtent l="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151546" cy="711200"/>
                    </a:xfrm>
                    <a:prstGeom prst="rect">
                      <a:avLst/>
                    </a:prstGeom>
                  </pic:spPr>
                </pic:pic>
              </a:graphicData>
            </a:graphic>
          </wp:inline>
        </w:drawing>
      </w:r>
    </w:p>
    <w:p w14:paraId="2060C99C" w14:textId="77777777" w:rsidR="00B524DC" w:rsidRDefault="00B524DC" w:rsidP="00416044">
      <w:pPr>
        <w:pStyle w:val="ListParagraph"/>
        <w:ind w:left="1080"/>
        <w:rPr>
          <w:rFonts w:ascii="Frutiger 55 Roman" w:hAnsi="Frutiger 55 Roman"/>
          <w:sz w:val="20"/>
          <w:szCs w:val="20"/>
        </w:rPr>
      </w:pPr>
    </w:p>
    <w:p w14:paraId="73D968A7" w14:textId="77777777" w:rsidR="00D670A5" w:rsidRDefault="00D670A5" w:rsidP="00416044">
      <w:pPr>
        <w:pStyle w:val="ListParagraph"/>
        <w:ind w:left="1080"/>
        <w:rPr>
          <w:rFonts w:ascii="Frutiger 55 Roman" w:hAnsi="Frutiger 55 Roman"/>
          <w:sz w:val="20"/>
          <w:szCs w:val="20"/>
        </w:rPr>
      </w:pPr>
    </w:p>
    <w:p w14:paraId="2CD5CD54" w14:textId="77777777" w:rsidR="00D670A5" w:rsidRDefault="00D670A5" w:rsidP="00416044">
      <w:pPr>
        <w:pStyle w:val="ListParagraph"/>
        <w:ind w:left="1080"/>
        <w:rPr>
          <w:rFonts w:ascii="Frutiger 55 Roman" w:hAnsi="Frutiger 55 Roman"/>
          <w:sz w:val="20"/>
          <w:szCs w:val="20"/>
        </w:rPr>
      </w:pPr>
    </w:p>
    <w:p w14:paraId="373AF03C" w14:textId="77777777" w:rsidR="00D670A5" w:rsidRDefault="00D670A5" w:rsidP="00416044">
      <w:pPr>
        <w:pStyle w:val="ListParagraph"/>
        <w:ind w:left="1080"/>
        <w:rPr>
          <w:rFonts w:ascii="Frutiger 55 Roman" w:hAnsi="Frutiger 55 Roman"/>
          <w:sz w:val="20"/>
          <w:szCs w:val="20"/>
        </w:rPr>
      </w:pPr>
    </w:p>
    <w:p w14:paraId="16560CF0" w14:textId="178D9DD3" w:rsidR="00D670A5" w:rsidRPr="005C7739" w:rsidRDefault="00B62AFF" w:rsidP="00D670A5">
      <w:pPr>
        <w:rPr>
          <w:rFonts w:ascii="Frutiger 55 Roman" w:eastAsia="Times New Roman" w:hAnsi="Frutiger 55 Roman"/>
          <w:b/>
          <w:bCs/>
          <w:sz w:val="20"/>
          <w:szCs w:val="20"/>
        </w:rPr>
      </w:pPr>
      <w:r>
        <w:rPr>
          <w:rFonts w:ascii="Frutiger 55 Roman" w:eastAsia="Times New Roman" w:hAnsi="Frutiger 55 Roman"/>
          <w:b/>
          <w:bCs/>
          <w:sz w:val="20"/>
          <w:szCs w:val="20"/>
        </w:rPr>
        <w:t xml:space="preserve">Step 4: </w:t>
      </w:r>
      <w:r w:rsidR="00D670A5" w:rsidRPr="005C7739">
        <w:rPr>
          <w:rFonts w:ascii="Frutiger 55 Roman" w:eastAsia="Times New Roman" w:hAnsi="Frutiger 55 Roman"/>
          <w:b/>
          <w:bCs/>
          <w:sz w:val="20"/>
          <w:szCs w:val="20"/>
        </w:rPr>
        <w:t>Migrate changes to Power App to Production Environment</w:t>
      </w:r>
      <w:r w:rsidR="0065039D">
        <w:rPr>
          <w:rFonts w:ascii="Frutiger 55 Roman" w:eastAsia="Times New Roman" w:hAnsi="Frutiger 55 Roman"/>
          <w:b/>
          <w:bCs/>
          <w:sz w:val="20"/>
          <w:szCs w:val="20"/>
        </w:rPr>
        <w:t xml:space="preserve"> (New or existing)</w:t>
      </w:r>
    </w:p>
    <w:p w14:paraId="7E3B1845" w14:textId="77777777" w:rsidR="00D670A5" w:rsidRPr="006F70DD" w:rsidRDefault="00D670A5" w:rsidP="00D670A5">
      <w:pPr>
        <w:rPr>
          <w:rFonts w:ascii="Frutiger 55 Roman" w:hAnsi="Frutiger 55 Roman"/>
          <w:sz w:val="20"/>
          <w:szCs w:val="20"/>
        </w:rPr>
      </w:pPr>
    </w:p>
    <w:p w14:paraId="3C1EFB0A" w14:textId="10D9454E" w:rsidR="00D670A5" w:rsidRPr="006F70DD" w:rsidRDefault="00D670A5" w:rsidP="00D670A5">
      <w:pPr>
        <w:pStyle w:val="ListParagraph"/>
        <w:numPr>
          <w:ilvl w:val="0"/>
          <w:numId w:val="30"/>
        </w:numPr>
        <w:rPr>
          <w:rFonts w:ascii="Frutiger 55 Roman" w:hAnsi="Frutiger 55 Roman"/>
          <w:sz w:val="20"/>
          <w:szCs w:val="20"/>
        </w:rPr>
      </w:pPr>
      <w:r w:rsidRPr="006F70DD">
        <w:rPr>
          <w:rFonts w:ascii="Frutiger 55 Roman" w:hAnsi="Frutiger 55 Roman"/>
          <w:sz w:val="20"/>
          <w:szCs w:val="20"/>
        </w:rPr>
        <w:t xml:space="preserve">During the approved Change Control window, the designated Administrator will </w:t>
      </w:r>
      <w:r w:rsidR="0078228A">
        <w:rPr>
          <w:rFonts w:ascii="Frutiger 55 Roman" w:hAnsi="Frutiger 55 Roman"/>
          <w:sz w:val="20"/>
          <w:szCs w:val="20"/>
        </w:rPr>
        <w:t xml:space="preserve">use </w:t>
      </w:r>
      <w:r w:rsidR="003802A4">
        <w:rPr>
          <w:rFonts w:ascii="Frutiger 55 Roman" w:hAnsi="Frutiger 55 Roman"/>
          <w:sz w:val="20"/>
          <w:szCs w:val="20"/>
        </w:rPr>
        <w:t xml:space="preserve">approved </w:t>
      </w:r>
      <w:r w:rsidR="0078228A">
        <w:rPr>
          <w:rFonts w:ascii="Frutiger 55 Roman" w:hAnsi="Frutiger 55 Roman"/>
          <w:sz w:val="20"/>
          <w:szCs w:val="20"/>
        </w:rPr>
        <w:t xml:space="preserve">service account </w:t>
      </w:r>
      <w:r w:rsidR="003802A4">
        <w:rPr>
          <w:rFonts w:ascii="Frutiger 55 Roman" w:hAnsi="Frutiger 55 Roman"/>
          <w:sz w:val="20"/>
          <w:szCs w:val="20"/>
        </w:rPr>
        <w:t xml:space="preserve">to </w:t>
      </w:r>
      <w:r w:rsidRPr="006F70DD">
        <w:rPr>
          <w:rFonts w:ascii="Frutiger 55 Roman" w:hAnsi="Frutiger 55 Roman"/>
          <w:sz w:val="20"/>
          <w:szCs w:val="20"/>
        </w:rPr>
        <w:t xml:space="preserve">take the Exported package file from above and Import it into the Production Power Environment.  </w:t>
      </w:r>
    </w:p>
    <w:p w14:paraId="0B917EBC" w14:textId="77777777" w:rsidR="00D670A5" w:rsidRPr="006F70DD" w:rsidRDefault="00D670A5" w:rsidP="005C7739">
      <w:pPr>
        <w:pStyle w:val="ListParagraph"/>
        <w:numPr>
          <w:ilvl w:val="1"/>
          <w:numId w:val="35"/>
        </w:numPr>
        <w:rPr>
          <w:rFonts w:ascii="Frutiger 55 Roman" w:hAnsi="Frutiger 55 Roman"/>
          <w:b/>
          <w:bCs/>
          <w:color w:val="FF0000"/>
          <w:sz w:val="20"/>
          <w:szCs w:val="20"/>
        </w:rPr>
      </w:pPr>
      <w:r w:rsidRPr="006F70DD">
        <w:rPr>
          <w:rFonts w:ascii="Frutiger 55 Roman" w:hAnsi="Frutiger 55 Roman"/>
          <w:b/>
          <w:bCs/>
          <w:color w:val="FF0000"/>
          <w:sz w:val="20"/>
          <w:szCs w:val="20"/>
        </w:rPr>
        <w:t>Open Power Apps in Production Environment</w:t>
      </w:r>
    </w:p>
    <w:p w14:paraId="67B7AC70" w14:textId="77777777" w:rsidR="00D670A5" w:rsidRPr="006F70DD" w:rsidRDefault="00D670A5" w:rsidP="005C7739">
      <w:pPr>
        <w:pStyle w:val="ListParagraph"/>
        <w:numPr>
          <w:ilvl w:val="1"/>
          <w:numId w:val="35"/>
        </w:numPr>
        <w:rPr>
          <w:rFonts w:ascii="Frutiger 55 Roman" w:hAnsi="Frutiger 55 Roman"/>
          <w:sz w:val="20"/>
          <w:szCs w:val="20"/>
        </w:rPr>
      </w:pPr>
      <w:r w:rsidRPr="006F70DD">
        <w:rPr>
          <w:rFonts w:ascii="Frutiger 55 Roman" w:hAnsi="Frutiger 55 Roman"/>
          <w:sz w:val="20"/>
          <w:szCs w:val="20"/>
        </w:rPr>
        <w:t>Select Apps</w:t>
      </w:r>
    </w:p>
    <w:p w14:paraId="0C5F4318" w14:textId="77777777" w:rsidR="00D670A5" w:rsidRPr="006F70DD" w:rsidRDefault="00D670A5" w:rsidP="005C7739">
      <w:pPr>
        <w:pStyle w:val="ListParagraph"/>
        <w:numPr>
          <w:ilvl w:val="1"/>
          <w:numId w:val="35"/>
        </w:numPr>
        <w:rPr>
          <w:rFonts w:ascii="Frutiger 55 Roman" w:hAnsi="Frutiger 55 Roman"/>
          <w:sz w:val="20"/>
          <w:szCs w:val="20"/>
        </w:rPr>
      </w:pPr>
      <w:r w:rsidRPr="006F70DD">
        <w:rPr>
          <w:rFonts w:ascii="Frutiger 55 Roman" w:hAnsi="Frutiger 55 Roman"/>
          <w:sz w:val="20"/>
          <w:szCs w:val="20"/>
        </w:rPr>
        <w:t xml:space="preserve">Select Import and then Upload and select the app package file from the Source Code Vault Teams Private Channel </w:t>
      </w:r>
    </w:p>
    <w:p w14:paraId="3D9DB39B" w14:textId="734FBF64" w:rsidR="00D670A5" w:rsidRPr="006F70DD" w:rsidRDefault="00D670A5" w:rsidP="005C7739">
      <w:pPr>
        <w:pStyle w:val="ListParagraph"/>
        <w:numPr>
          <w:ilvl w:val="1"/>
          <w:numId w:val="35"/>
        </w:numPr>
        <w:rPr>
          <w:rFonts w:ascii="Frutiger 55 Roman" w:hAnsi="Frutiger 55 Roman"/>
          <w:sz w:val="20"/>
          <w:szCs w:val="20"/>
        </w:rPr>
      </w:pPr>
      <w:r w:rsidRPr="006F70DD">
        <w:rPr>
          <w:rFonts w:ascii="Frutiger 55 Roman" w:hAnsi="Frutiger 55 Roman"/>
          <w:sz w:val="20"/>
          <w:szCs w:val="20"/>
        </w:rPr>
        <w:t>Select upload</w:t>
      </w:r>
      <w:r w:rsidR="00700C7D">
        <w:rPr>
          <w:rFonts w:ascii="Frutiger 55 Roman" w:hAnsi="Frutiger 55 Roman"/>
          <w:sz w:val="20"/>
          <w:szCs w:val="20"/>
        </w:rPr>
        <w:t xml:space="preserve"> and rename </w:t>
      </w:r>
    </w:p>
    <w:p w14:paraId="66000A83" w14:textId="77777777" w:rsidR="00D670A5" w:rsidRPr="006F70DD" w:rsidRDefault="00D670A5" w:rsidP="005C7739">
      <w:pPr>
        <w:pStyle w:val="ListParagraph"/>
        <w:numPr>
          <w:ilvl w:val="1"/>
          <w:numId w:val="35"/>
        </w:numPr>
        <w:rPr>
          <w:rFonts w:ascii="Frutiger 55 Roman" w:hAnsi="Frutiger 55 Roman"/>
          <w:sz w:val="20"/>
          <w:szCs w:val="20"/>
        </w:rPr>
      </w:pPr>
      <w:r w:rsidRPr="006F70DD">
        <w:rPr>
          <w:rFonts w:ascii="Frutiger 55 Roman" w:hAnsi="Frutiger 55 Roman"/>
          <w:sz w:val="20"/>
          <w:szCs w:val="20"/>
        </w:rPr>
        <w:t>If its NEW – Select New.</w:t>
      </w:r>
    </w:p>
    <w:p w14:paraId="5E3F17FB" w14:textId="77777777" w:rsidR="00D670A5" w:rsidRPr="006F70DD" w:rsidRDefault="00D670A5" w:rsidP="00D670A5">
      <w:pPr>
        <w:pStyle w:val="ListParagraph"/>
        <w:rPr>
          <w:rFonts w:ascii="Frutiger 55 Roman" w:hAnsi="Frutiger 55 Roman"/>
          <w:sz w:val="20"/>
          <w:szCs w:val="20"/>
        </w:rPr>
      </w:pPr>
    </w:p>
    <w:p w14:paraId="3587E654" w14:textId="77777777" w:rsidR="00D670A5" w:rsidRPr="006F70DD" w:rsidRDefault="00D670A5" w:rsidP="00D670A5">
      <w:pPr>
        <w:pStyle w:val="ListParagraph"/>
        <w:numPr>
          <w:ilvl w:val="0"/>
          <w:numId w:val="30"/>
        </w:numPr>
        <w:rPr>
          <w:rFonts w:ascii="Frutiger 55 Roman" w:hAnsi="Frutiger 55 Roman"/>
          <w:sz w:val="20"/>
          <w:szCs w:val="20"/>
        </w:rPr>
      </w:pPr>
      <w:r w:rsidRPr="006F70DD">
        <w:rPr>
          <w:rFonts w:ascii="Frutiger 55 Roman" w:hAnsi="Frutiger 55 Roman"/>
          <w:sz w:val="20"/>
          <w:szCs w:val="20"/>
        </w:rPr>
        <w:t xml:space="preserve"> A dialog box will display asking you if you want to replace the existing Power App with the same name.  Click </w:t>
      </w:r>
      <w:r w:rsidRPr="006F70DD">
        <w:rPr>
          <w:rFonts w:ascii="Frutiger 55 Roman" w:hAnsi="Frutiger 55 Roman"/>
          <w:b/>
          <w:bCs/>
          <w:color w:val="FF0000"/>
          <w:sz w:val="20"/>
          <w:szCs w:val="20"/>
        </w:rPr>
        <w:t>Update.</w:t>
      </w:r>
      <w:r w:rsidRPr="006F70DD">
        <w:rPr>
          <w:rFonts w:ascii="Frutiger 55 Roman" w:hAnsi="Frutiger 55 Roman"/>
          <w:color w:val="FF0000"/>
          <w:sz w:val="20"/>
          <w:szCs w:val="20"/>
        </w:rPr>
        <w:t xml:space="preserve">    </w:t>
      </w:r>
      <w:r w:rsidRPr="006F70DD">
        <w:rPr>
          <w:rFonts w:ascii="Frutiger 55 Roman" w:hAnsi="Frutiger 55 Roman"/>
          <w:sz w:val="20"/>
          <w:szCs w:val="20"/>
        </w:rPr>
        <w:t>This will then update the Production copy of the Power app with the changes you made to the Test Copy.</w:t>
      </w:r>
    </w:p>
    <w:p w14:paraId="5EA3ECAA" w14:textId="29E61D41" w:rsidR="00D670A5" w:rsidRPr="00116926" w:rsidRDefault="00D670A5" w:rsidP="005C7739">
      <w:pPr>
        <w:pStyle w:val="ListParagraph"/>
        <w:numPr>
          <w:ilvl w:val="0"/>
          <w:numId w:val="30"/>
        </w:numPr>
        <w:rPr>
          <w:rFonts w:ascii="Frutiger 55 Roman" w:hAnsi="Frutiger 55 Roman"/>
          <w:sz w:val="20"/>
          <w:szCs w:val="20"/>
        </w:rPr>
      </w:pPr>
      <w:r w:rsidRPr="00116926">
        <w:rPr>
          <w:rFonts w:ascii="Frutiger 55 Roman" w:hAnsi="Frutiger 55 Roman"/>
          <w:sz w:val="20"/>
          <w:szCs w:val="20"/>
        </w:rPr>
        <w:t>You will then need to open the Production version of the Power app and change the connection to point to the Production SharePoint site.</w:t>
      </w:r>
    </w:p>
    <w:p w14:paraId="14AAA035" w14:textId="0D729425" w:rsidR="00D670A5" w:rsidRPr="00116926" w:rsidRDefault="00D670A5" w:rsidP="005C7739">
      <w:pPr>
        <w:pStyle w:val="ListParagraph"/>
        <w:numPr>
          <w:ilvl w:val="0"/>
          <w:numId w:val="30"/>
        </w:numPr>
        <w:rPr>
          <w:rFonts w:ascii="Frutiger 55 Roman" w:hAnsi="Frutiger 55 Roman"/>
          <w:sz w:val="20"/>
          <w:szCs w:val="20"/>
        </w:rPr>
      </w:pPr>
      <w:r w:rsidRPr="00116926">
        <w:rPr>
          <w:rFonts w:ascii="Frutiger 55 Roman" w:hAnsi="Frutiger 55 Roman"/>
          <w:sz w:val="20"/>
          <w:szCs w:val="20"/>
        </w:rPr>
        <w:t>Publish the Production Power App to save the changes.</w:t>
      </w:r>
    </w:p>
    <w:p w14:paraId="70D0D4B0" w14:textId="45BBE290" w:rsidR="00D670A5" w:rsidRPr="005C7739" w:rsidRDefault="00D670A5" w:rsidP="00D670A5">
      <w:pPr>
        <w:pStyle w:val="ListParagraph"/>
        <w:numPr>
          <w:ilvl w:val="0"/>
          <w:numId w:val="30"/>
        </w:numPr>
        <w:rPr>
          <w:rFonts w:ascii="Frutiger 55 Roman" w:hAnsi="Frutiger 55 Roman"/>
          <w:sz w:val="20"/>
          <w:szCs w:val="20"/>
        </w:rPr>
      </w:pPr>
      <w:r w:rsidRPr="005C7739">
        <w:rPr>
          <w:rFonts w:ascii="Frutiger 55 Roman" w:hAnsi="Frutiger 55 Roman"/>
          <w:sz w:val="20"/>
          <w:szCs w:val="20"/>
        </w:rPr>
        <w:t xml:space="preserve">Export the </w:t>
      </w:r>
      <w:r w:rsidR="00723506" w:rsidRPr="0065039D">
        <w:rPr>
          <w:rFonts w:ascii="Frutiger 55 Roman" w:hAnsi="Frutiger 55 Roman"/>
          <w:sz w:val="20"/>
          <w:szCs w:val="20"/>
        </w:rPr>
        <w:t>PowerApps</w:t>
      </w:r>
      <w:r w:rsidRPr="005C7739">
        <w:rPr>
          <w:rFonts w:ascii="Frutiger 55 Roman" w:hAnsi="Frutiger 55 Roman"/>
          <w:sz w:val="20"/>
          <w:szCs w:val="20"/>
        </w:rPr>
        <w:t xml:space="preserve"> code to a zip file and store in code source </w:t>
      </w:r>
      <w:r w:rsidR="006F196F">
        <w:rPr>
          <w:rFonts w:ascii="Frutiger 55 Roman" w:hAnsi="Frutiger 55 Roman"/>
          <w:sz w:val="20"/>
          <w:szCs w:val="20"/>
        </w:rPr>
        <w:t>mgmt</w:t>
      </w:r>
      <w:r w:rsidR="00723506">
        <w:rPr>
          <w:rFonts w:ascii="Frutiger 55 Roman" w:hAnsi="Frutiger 55 Roman"/>
          <w:sz w:val="20"/>
          <w:szCs w:val="20"/>
        </w:rPr>
        <w:t xml:space="preserve">. </w:t>
      </w:r>
      <w:r w:rsidR="006F196F">
        <w:rPr>
          <w:rFonts w:ascii="Frutiger 55 Roman" w:hAnsi="Frutiger 55 Roman"/>
          <w:sz w:val="20"/>
          <w:szCs w:val="20"/>
        </w:rPr>
        <w:t>(Powerappname_</w:t>
      </w:r>
      <w:r w:rsidR="00723506">
        <w:rPr>
          <w:rFonts w:ascii="Frutiger 55 Roman" w:hAnsi="Frutiger 55 Roman"/>
          <w:sz w:val="20"/>
          <w:szCs w:val="20"/>
        </w:rPr>
        <w:t xml:space="preserve">PROD_DDMMYYYY) </w:t>
      </w:r>
    </w:p>
    <w:p w14:paraId="1E9D5F19" w14:textId="77777777" w:rsidR="00D670A5" w:rsidRPr="005C7739" w:rsidRDefault="00D670A5" w:rsidP="005C7739">
      <w:pPr>
        <w:pStyle w:val="ListParagraph"/>
        <w:ind w:left="1080"/>
        <w:rPr>
          <w:rFonts w:ascii="Frutiger 55 Roman" w:hAnsi="Frutiger 55 Roman"/>
          <w:sz w:val="20"/>
          <w:szCs w:val="20"/>
        </w:rPr>
      </w:pPr>
    </w:p>
    <w:tbl>
      <w:tblPr>
        <w:tblStyle w:val="TableGrid"/>
        <w:tblpPr w:leftFromText="180" w:rightFromText="180" w:horzAnchor="page" w:tblpX="1" w:tblpY="-1290"/>
        <w:tblW w:w="16240" w:type="dxa"/>
        <w:tblLook w:val="04A0" w:firstRow="1" w:lastRow="0" w:firstColumn="1" w:lastColumn="0" w:noHBand="0" w:noVBand="1"/>
      </w:tblPr>
      <w:tblGrid>
        <w:gridCol w:w="16240"/>
      </w:tblGrid>
      <w:tr w:rsidR="003D52A4" w:rsidRPr="00643554" w14:paraId="685AF34B" w14:textId="77777777" w:rsidTr="005C7739">
        <w:trPr>
          <w:trHeight w:val="17287"/>
        </w:trPr>
        <w:tc>
          <w:tcPr>
            <w:tcW w:w="16240" w:type="dxa"/>
          </w:tcPr>
          <w:tbl>
            <w:tblPr>
              <w:tblStyle w:val="TableGrid"/>
              <w:tblpPr w:leftFromText="180" w:rightFromText="180" w:vertAnchor="page" w:horzAnchor="page" w:tblpX="794" w:tblpY="1002"/>
              <w:tblOverlap w:val="never"/>
              <w:tblW w:w="0" w:type="auto"/>
              <w:tblLook w:val="04A0" w:firstRow="1" w:lastRow="0" w:firstColumn="1" w:lastColumn="0" w:noHBand="0" w:noVBand="1"/>
            </w:tblPr>
            <w:tblGrid>
              <w:gridCol w:w="4056"/>
              <w:gridCol w:w="6516"/>
            </w:tblGrid>
            <w:tr w:rsidR="00316127" w:rsidRPr="006F70DD" w14:paraId="7C2CF277" w14:textId="77777777" w:rsidTr="005C7739">
              <w:trPr>
                <w:trHeight w:val="105"/>
                <w:ins w:id="21" w:author="Swati Singh" w:date="2020-06-26T08:50:00Z"/>
              </w:trPr>
              <w:tc>
                <w:tcPr>
                  <w:tcW w:w="4056" w:type="dxa"/>
                </w:tcPr>
                <w:p w14:paraId="3A0CA266" w14:textId="7D1CF9E8" w:rsidR="0065039D" w:rsidRPr="006F70DD" w:rsidRDefault="0065039D" w:rsidP="0065039D">
                  <w:pPr>
                    <w:pStyle w:val="NormalWeb"/>
                    <w:rPr>
                      <w:rFonts w:ascii="Frutiger 55 Roman" w:hAnsi="Frutiger 55 Roman" w:cs="Segoe UI"/>
                      <w:color w:val="333333"/>
                      <w:sz w:val="20"/>
                      <w:szCs w:val="20"/>
                      <w:lang w:val="en"/>
                    </w:rPr>
                  </w:pPr>
                  <w:r w:rsidRPr="006F70DD">
                    <w:rPr>
                      <w:rFonts w:ascii="Frutiger 55 Roman" w:hAnsi="Frutiger 55 Roman" w:cs="Segoe UI"/>
                      <w:color w:val="333333"/>
                      <w:sz w:val="20"/>
                      <w:szCs w:val="20"/>
                      <w:lang w:val="en"/>
                    </w:rPr>
                    <w:lastRenderedPageBreak/>
                    <w:t>You can import an app package via the following steps:</w:t>
                  </w:r>
                </w:p>
                <w:p w14:paraId="11BF07FC" w14:textId="77777777" w:rsidR="0065039D" w:rsidRPr="006F70DD" w:rsidRDefault="0065039D" w:rsidP="0065039D">
                  <w:pPr>
                    <w:spacing w:before="100" w:beforeAutospacing="1" w:after="180"/>
                    <w:rPr>
                      <w:rFonts w:ascii="Frutiger 55 Roman" w:hAnsi="Frutiger 55 Roman" w:cs="Segoe UI"/>
                      <w:color w:val="333333"/>
                      <w:sz w:val="20"/>
                      <w:szCs w:val="20"/>
                      <w:lang w:val="en"/>
                    </w:rPr>
                  </w:pPr>
                  <w:r w:rsidRPr="006F70DD">
                    <w:rPr>
                      <w:rFonts w:ascii="Frutiger 55 Roman" w:hAnsi="Frutiger 55 Roman" w:cs="Segoe UI"/>
                      <w:color w:val="333333"/>
                      <w:sz w:val="20"/>
                      <w:szCs w:val="20"/>
                      <w:lang w:val="en"/>
                    </w:rPr>
                    <w:t xml:space="preserve">Go to </w:t>
                  </w:r>
                  <w:hyperlink r:id="rId28" w:history="1">
                    <w:r w:rsidRPr="006F70DD">
                      <w:rPr>
                        <w:rStyle w:val="Hyperlink"/>
                        <w:rFonts w:ascii="Frutiger 55 Roman" w:hAnsi="Frutiger 55 Roman" w:cs="Segoe UI"/>
                        <w:sz w:val="20"/>
                        <w:szCs w:val="20"/>
                        <w:lang w:val="en"/>
                      </w:rPr>
                      <w:t>web.powerapps.com</w:t>
                    </w:r>
                  </w:hyperlink>
                </w:p>
                <w:p w14:paraId="68A21BB9" w14:textId="77777777" w:rsidR="0065039D" w:rsidRPr="006F70DD" w:rsidRDefault="0065039D" w:rsidP="0065039D">
                  <w:pPr>
                    <w:numPr>
                      <w:ilvl w:val="0"/>
                      <w:numId w:val="15"/>
                    </w:numPr>
                    <w:spacing w:before="100" w:beforeAutospacing="1" w:after="180"/>
                    <w:ind w:left="0"/>
                    <w:rPr>
                      <w:rFonts w:ascii="Frutiger 55 Roman" w:hAnsi="Frutiger 55 Roman" w:cs="Segoe UI"/>
                      <w:color w:val="333333"/>
                      <w:sz w:val="20"/>
                      <w:szCs w:val="20"/>
                      <w:lang w:val="en"/>
                    </w:rPr>
                  </w:pPr>
                  <w:r w:rsidRPr="006F70DD">
                    <w:rPr>
                      <w:rFonts w:ascii="Frutiger 55 Roman" w:hAnsi="Frutiger 55 Roman" w:cs="Segoe UI"/>
                      <w:color w:val="333333"/>
                      <w:sz w:val="20"/>
                      <w:szCs w:val="20"/>
                      <w:lang w:val="en"/>
                    </w:rPr>
                    <w:t xml:space="preserve">Select </w:t>
                  </w:r>
                  <w:r w:rsidRPr="006F70DD">
                    <w:rPr>
                      <w:rStyle w:val="Strong"/>
                      <w:rFonts w:ascii="Frutiger 55 Roman" w:hAnsi="Frutiger 55 Roman" w:cs="Segoe UI"/>
                      <w:color w:val="333333"/>
                      <w:sz w:val="20"/>
                      <w:szCs w:val="20"/>
                      <w:lang w:val="en"/>
                    </w:rPr>
                    <w:t>Apps</w:t>
                  </w:r>
                  <w:r w:rsidRPr="006F70DD">
                    <w:rPr>
                      <w:rFonts w:ascii="Frutiger 55 Roman" w:hAnsi="Frutiger 55 Roman" w:cs="Segoe UI"/>
                      <w:color w:val="333333"/>
                      <w:sz w:val="20"/>
                      <w:szCs w:val="20"/>
                      <w:lang w:val="en"/>
                    </w:rPr>
                    <w:t xml:space="preserve"> from the left navigation bar</w:t>
                  </w:r>
                </w:p>
                <w:p w14:paraId="2E0E657F" w14:textId="5A923382" w:rsidR="0065039D" w:rsidRPr="006F70DD" w:rsidRDefault="0065039D" w:rsidP="0065039D">
                  <w:pPr>
                    <w:numPr>
                      <w:ilvl w:val="0"/>
                      <w:numId w:val="15"/>
                    </w:numPr>
                    <w:spacing w:before="100" w:beforeAutospacing="1" w:after="180"/>
                    <w:ind w:left="0"/>
                    <w:rPr>
                      <w:rFonts w:ascii="Frutiger 55 Roman" w:hAnsi="Frutiger 55 Roman" w:cs="Segoe UI"/>
                      <w:color w:val="333333"/>
                      <w:sz w:val="20"/>
                      <w:szCs w:val="20"/>
                      <w:lang w:val="en"/>
                    </w:rPr>
                  </w:pPr>
                  <w:r w:rsidRPr="006F70DD">
                    <w:rPr>
                      <w:rFonts w:ascii="Frutiger 55 Roman" w:hAnsi="Frutiger 55 Roman"/>
                      <w:noProof/>
                      <w:sz w:val="20"/>
                      <w:szCs w:val="20"/>
                    </w:rPr>
                    <w:drawing>
                      <wp:inline distT="0" distB="0" distL="0" distR="0" wp14:anchorId="635EAA00" wp14:editId="41ACBC0F">
                        <wp:extent cx="1564134" cy="2644346"/>
                        <wp:effectExtent l="0" t="0" r="0" b="3810"/>
                        <wp:docPr id="2075829544" name="Picture 37"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20">
                                  <a:extLst>
                                    <a:ext uri="{28A0092B-C50C-407E-A947-70E740481C1C}">
                                      <a14:useLocalDpi xmlns:a14="http://schemas.microsoft.com/office/drawing/2010/main" val="0"/>
                                    </a:ext>
                                  </a:extLst>
                                </a:blip>
                                <a:stretch>
                                  <a:fillRect/>
                                </a:stretch>
                              </pic:blipFill>
                              <pic:spPr>
                                <a:xfrm>
                                  <a:off x="0" y="0"/>
                                  <a:ext cx="1564134" cy="2644346"/>
                                </a:xfrm>
                                <a:prstGeom prst="rect">
                                  <a:avLst/>
                                </a:prstGeom>
                              </pic:spPr>
                            </pic:pic>
                          </a:graphicData>
                        </a:graphic>
                      </wp:inline>
                    </w:drawing>
                  </w:r>
                </w:p>
                <w:p w14:paraId="79587214" w14:textId="77777777" w:rsidR="0065039D" w:rsidRPr="006F70DD" w:rsidRDefault="0065039D" w:rsidP="0065039D">
                  <w:pPr>
                    <w:rPr>
                      <w:rFonts w:ascii="Frutiger 55 Roman" w:hAnsi="Frutiger 55 Roman"/>
                      <w:sz w:val="20"/>
                      <w:szCs w:val="20"/>
                      <w:lang w:val="en"/>
                    </w:rPr>
                  </w:pPr>
                </w:p>
              </w:tc>
              <w:tc>
                <w:tcPr>
                  <w:tcW w:w="4982" w:type="dxa"/>
                </w:tcPr>
                <w:p w14:paraId="511D6B44" w14:textId="77777777" w:rsidR="0065039D" w:rsidRPr="006F70DD" w:rsidRDefault="0065039D" w:rsidP="0065039D">
                  <w:pPr>
                    <w:numPr>
                      <w:ilvl w:val="0"/>
                      <w:numId w:val="16"/>
                    </w:numPr>
                    <w:spacing w:before="100" w:beforeAutospacing="1" w:after="180"/>
                    <w:ind w:left="0"/>
                    <w:rPr>
                      <w:rFonts w:ascii="Frutiger 55 Roman" w:hAnsi="Frutiger 55 Roman" w:cs="Segoe UI"/>
                      <w:color w:val="333333"/>
                      <w:sz w:val="20"/>
                      <w:szCs w:val="20"/>
                      <w:lang w:val="en"/>
                    </w:rPr>
                  </w:pPr>
                  <w:r w:rsidRPr="006F70DD">
                    <w:rPr>
                      <w:rFonts w:ascii="Frutiger 55 Roman" w:hAnsi="Frutiger 55 Roman" w:cs="Segoe UI"/>
                      <w:color w:val="333333"/>
                      <w:sz w:val="20"/>
                      <w:szCs w:val="20"/>
                      <w:lang w:val="en"/>
                    </w:rPr>
                    <w:t xml:space="preserve">Select </w:t>
                  </w:r>
                  <w:r w:rsidRPr="006F70DD">
                    <w:rPr>
                      <w:rStyle w:val="Strong"/>
                      <w:rFonts w:ascii="Frutiger 55 Roman" w:hAnsi="Frutiger 55 Roman" w:cs="Segoe UI"/>
                      <w:color w:val="333333"/>
                      <w:sz w:val="20"/>
                      <w:szCs w:val="20"/>
                      <w:lang w:val="en"/>
                    </w:rPr>
                    <w:t>Import package (preview)</w:t>
                  </w:r>
                </w:p>
                <w:p w14:paraId="70A8EF3C" w14:textId="77777777" w:rsidR="0065039D" w:rsidRPr="006F70DD" w:rsidRDefault="0065039D" w:rsidP="0065039D">
                  <w:pPr>
                    <w:pStyle w:val="NormalWeb"/>
                    <w:rPr>
                      <w:rFonts w:ascii="Frutiger 55 Roman" w:hAnsi="Frutiger 55 Roman" w:cs="Segoe UI"/>
                      <w:color w:val="333333"/>
                      <w:sz w:val="20"/>
                      <w:szCs w:val="20"/>
                      <w:lang w:val="en"/>
                    </w:rPr>
                  </w:pPr>
                  <w:r w:rsidRPr="006F70DD">
                    <w:rPr>
                      <w:rFonts w:ascii="Frutiger 55 Roman" w:hAnsi="Frutiger 55 Roman"/>
                      <w:noProof/>
                      <w:sz w:val="20"/>
                      <w:szCs w:val="20"/>
                    </w:rPr>
                    <w:drawing>
                      <wp:inline distT="0" distB="0" distL="0" distR="0" wp14:anchorId="1AB7612B" wp14:editId="081780AC">
                        <wp:extent cx="3339877" cy="926060"/>
                        <wp:effectExtent l="0" t="0" r="0" b="7620"/>
                        <wp:docPr id="2075829545" name="Picture 36"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39877" cy="926060"/>
                                </a:xfrm>
                                <a:prstGeom prst="rect">
                                  <a:avLst/>
                                </a:prstGeom>
                              </pic:spPr>
                            </pic:pic>
                          </a:graphicData>
                        </a:graphic>
                      </wp:inline>
                    </w:drawing>
                  </w:r>
                </w:p>
                <w:p w14:paraId="1BEEC157" w14:textId="77777777" w:rsidR="0065039D" w:rsidRPr="006F70DD" w:rsidRDefault="0065039D" w:rsidP="0065039D">
                  <w:pPr>
                    <w:numPr>
                      <w:ilvl w:val="0"/>
                      <w:numId w:val="17"/>
                    </w:numPr>
                    <w:spacing w:before="100" w:beforeAutospacing="1" w:after="180"/>
                    <w:ind w:left="0"/>
                    <w:rPr>
                      <w:rFonts w:ascii="Frutiger 55 Roman" w:hAnsi="Frutiger 55 Roman" w:cs="Segoe UI"/>
                      <w:color w:val="333333"/>
                      <w:sz w:val="20"/>
                      <w:szCs w:val="20"/>
                      <w:lang w:val="en"/>
                    </w:rPr>
                  </w:pPr>
                  <w:r w:rsidRPr="006F70DD">
                    <w:rPr>
                      <w:rFonts w:ascii="Frutiger 55 Roman" w:hAnsi="Frutiger 55 Roman" w:cs="Segoe UI"/>
                      <w:color w:val="333333"/>
                      <w:sz w:val="20"/>
                      <w:szCs w:val="20"/>
                      <w:lang w:val="en"/>
                    </w:rPr>
                    <w:t xml:space="preserve">Select </w:t>
                  </w:r>
                  <w:r w:rsidRPr="006F70DD">
                    <w:rPr>
                      <w:rStyle w:val="Strong"/>
                      <w:rFonts w:ascii="Frutiger 55 Roman" w:hAnsi="Frutiger 55 Roman" w:cs="Segoe UI"/>
                      <w:color w:val="333333"/>
                      <w:sz w:val="20"/>
                      <w:szCs w:val="20"/>
                      <w:lang w:val="en"/>
                    </w:rPr>
                    <w:t>Upload</w:t>
                  </w:r>
                  <w:r w:rsidRPr="006F70DD">
                    <w:rPr>
                      <w:rFonts w:ascii="Frutiger 55 Roman" w:hAnsi="Frutiger 55 Roman" w:cs="Segoe UI"/>
                      <w:color w:val="333333"/>
                      <w:sz w:val="20"/>
                      <w:szCs w:val="20"/>
                      <w:lang w:val="en"/>
                    </w:rPr>
                    <w:t xml:space="preserve"> and select the app package file that you want to import</w:t>
                  </w:r>
                </w:p>
                <w:p w14:paraId="317BF9DA" w14:textId="77777777" w:rsidR="0065039D" w:rsidRPr="006F70DD" w:rsidRDefault="0065039D" w:rsidP="0065039D">
                  <w:pPr>
                    <w:rPr>
                      <w:rFonts w:ascii="Frutiger 55 Roman" w:hAnsi="Frutiger 55 Roman"/>
                      <w:sz w:val="20"/>
                      <w:szCs w:val="20"/>
                      <w:lang w:val="en"/>
                    </w:rPr>
                  </w:pPr>
                  <w:r w:rsidRPr="006F70DD">
                    <w:rPr>
                      <w:rFonts w:ascii="Frutiger 55 Roman" w:hAnsi="Frutiger 55 Roman"/>
                      <w:noProof/>
                      <w:sz w:val="20"/>
                      <w:szCs w:val="20"/>
                    </w:rPr>
                    <w:drawing>
                      <wp:inline distT="0" distB="0" distL="0" distR="0" wp14:anchorId="08AFF5FE" wp14:editId="617CCAE4">
                        <wp:extent cx="3995212" cy="527222"/>
                        <wp:effectExtent l="0" t="0" r="5715" b="6350"/>
                        <wp:docPr id="2075829546" name="Picture 35"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995212" cy="527222"/>
                                </a:xfrm>
                                <a:prstGeom prst="rect">
                                  <a:avLst/>
                                </a:prstGeom>
                              </pic:spPr>
                            </pic:pic>
                          </a:graphicData>
                        </a:graphic>
                      </wp:inline>
                    </w:drawing>
                  </w:r>
                </w:p>
              </w:tc>
            </w:tr>
          </w:tbl>
          <w:p w14:paraId="1DA5C0A2" w14:textId="77777777" w:rsidR="0065039D" w:rsidRDefault="0065039D" w:rsidP="00416044">
            <w:pPr>
              <w:rPr>
                <w:rFonts w:ascii="Frutiger 55 Roman" w:eastAsia="Times New Roman" w:hAnsi="Frutiger 55 Roman"/>
                <w:sz w:val="20"/>
                <w:szCs w:val="20"/>
              </w:rPr>
            </w:pPr>
          </w:p>
          <w:p w14:paraId="5D3CBB05" w14:textId="77777777" w:rsidR="0065039D" w:rsidRPr="005C7739" w:rsidRDefault="0065039D" w:rsidP="00416044">
            <w:pPr>
              <w:rPr>
                <w:rFonts w:ascii="Frutiger 55 Roman" w:eastAsia="Times New Roman" w:hAnsi="Frutiger 55 Roman"/>
                <w:sz w:val="20"/>
                <w:szCs w:val="20"/>
              </w:rPr>
            </w:pPr>
          </w:p>
          <w:p w14:paraId="15E5CF8F" w14:textId="36DE6DFF" w:rsidR="003D52A4" w:rsidRPr="005C7739" w:rsidRDefault="003D52A4" w:rsidP="005C7739">
            <w:pPr>
              <w:pStyle w:val="ListParagraph"/>
              <w:rPr>
                <w:rFonts w:ascii="Frutiger 55 Roman" w:hAnsi="Frutiger 55 Roman"/>
                <w:strike/>
                <w:sz w:val="20"/>
                <w:szCs w:val="20"/>
              </w:rPr>
            </w:pPr>
          </w:p>
          <w:tbl>
            <w:tblPr>
              <w:tblStyle w:val="TableGrid"/>
              <w:tblpPr w:leftFromText="180" w:rightFromText="180" w:vertAnchor="page" w:horzAnchor="page" w:tblpX="719" w:tblpY="7739"/>
              <w:tblOverlap w:val="never"/>
              <w:tblW w:w="0" w:type="auto"/>
              <w:tblLook w:val="04A0" w:firstRow="1" w:lastRow="0" w:firstColumn="1" w:lastColumn="0" w:noHBand="0" w:noVBand="1"/>
            </w:tblPr>
            <w:tblGrid>
              <w:gridCol w:w="5863"/>
              <w:gridCol w:w="5656"/>
            </w:tblGrid>
            <w:tr w:rsidR="003D52A4" w:rsidRPr="00643554" w14:paraId="197737C9" w14:textId="77777777" w:rsidTr="005C7739">
              <w:trPr>
                <w:trHeight w:val="127"/>
                <w:ins w:id="22" w:author="Swati Singh" w:date="2020-06-25T15:33:00Z"/>
              </w:trPr>
              <w:tc>
                <w:tcPr>
                  <w:tcW w:w="5863" w:type="dxa"/>
                </w:tcPr>
                <w:p w14:paraId="41BDA0E4" w14:textId="77777777" w:rsidR="003D52A4" w:rsidRPr="005C7739" w:rsidRDefault="003D52A4" w:rsidP="0065039D">
                  <w:pPr>
                    <w:rPr>
                      <w:rFonts w:ascii="Frutiger 55 Roman" w:hAnsi="Frutiger 55 Roman"/>
                      <w:sz w:val="20"/>
                      <w:szCs w:val="20"/>
                      <w:lang w:val="en"/>
                    </w:rPr>
                  </w:pPr>
                </w:p>
              </w:tc>
              <w:tc>
                <w:tcPr>
                  <w:tcW w:w="5656" w:type="dxa"/>
                </w:tcPr>
                <w:p w14:paraId="3698A824" w14:textId="620D2F2E" w:rsidR="003D52A4" w:rsidRPr="005C7739" w:rsidRDefault="003D52A4" w:rsidP="0065039D">
                  <w:pPr>
                    <w:rPr>
                      <w:rFonts w:ascii="Frutiger 55 Roman" w:hAnsi="Frutiger 55 Roman"/>
                      <w:sz w:val="20"/>
                      <w:szCs w:val="20"/>
                      <w:lang w:val="en"/>
                    </w:rPr>
                  </w:pPr>
                </w:p>
              </w:tc>
            </w:tr>
          </w:tbl>
          <w:p w14:paraId="46C17FE0" w14:textId="490E06F7" w:rsidR="003D52A4" w:rsidRPr="005C7739" w:rsidRDefault="003D52A4" w:rsidP="00416044">
            <w:pPr>
              <w:spacing w:before="100" w:beforeAutospacing="1" w:after="180"/>
              <w:rPr>
                <w:rFonts w:ascii="Frutiger 55 Roman" w:hAnsi="Frutiger 55 Roman" w:cs="Segoe UI"/>
                <w:color w:val="333333"/>
                <w:sz w:val="20"/>
                <w:szCs w:val="20"/>
                <w:lang w:val="en"/>
              </w:rPr>
            </w:pPr>
            <w:r w:rsidRPr="005C7739">
              <w:rPr>
                <w:rFonts w:ascii="Frutiger 55 Roman" w:hAnsi="Frutiger 55 Roman" w:cs="Segoe UI"/>
                <w:color w:val="333333"/>
                <w:sz w:val="20"/>
                <w:szCs w:val="20"/>
                <w:lang w:val="en"/>
              </w:rPr>
              <w:t>(similar to the one below) that outlines whether or not the import operation was successful</w:t>
            </w:r>
          </w:p>
          <w:p w14:paraId="48D7DF79" w14:textId="77777777" w:rsidR="00652A1B" w:rsidRDefault="00652A1B" w:rsidP="00416044">
            <w:pPr>
              <w:pStyle w:val="NormalWeb"/>
              <w:rPr>
                <w:rStyle w:val="Emphasis"/>
                <w:rFonts w:ascii="Frutiger 55 Roman" w:hAnsi="Frutiger 55 Roman" w:cs="Segoe UI"/>
                <w:color w:val="333333"/>
                <w:sz w:val="20"/>
                <w:szCs w:val="20"/>
                <w:lang w:val="en"/>
              </w:rPr>
            </w:pPr>
          </w:p>
          <w:p w14:paraId="023F993B" w14:textId="77777777" w:rsidR="00652A1B" w:rsidRDefault="00652A1B" w:rsidP="00416044">
            <w:pPr>
              <w:pStyle w:val="NormalWeb"/>
              <w:rPr>
                <w:rStyle w:val="Emphasis"/>
                <w:rFonts w:cs="Segoe UI"/>
                <w:color w:val="333333"/>
                <w:lang w:val="en"/>
              </w:rPr>
            </w:pPr>
          </w:p>
          <w:p w14:paraId="04C1AF8B" w14:textId="77777777" w:rsidR="00652A1B" w:rsidRDefault="00652A1B" w:rsidP="00416044">
            <w:pPr>
              <w:pStyle w:val="NormalWeb"/>
              <w:rPr>
                <w:rStyle w:val="Emphasis"/>
                <w:rFonts w:cs="Segoe UI"/>
                <w:color w:val="333333"/>
                <w:lang w:val="en"/>
              </w:rPr>
            </w:pPr>
          </w:p>
          <w:p w14:paraId="3E759430" w14:textId="77777777" w:rsidR="00652A1B" w:rsidRDefault="00652A1B" w:rsidP="00416044">
            <w:pPr>
              <w:pStyle w:val="NormalWeb"/>
              <w:rPr>
                <w:rStyle w:val="Emphasis"/>
                <w:rFonts w:cs="Segoe UI"/>
                <w:color w:val="333333"/>
                <w:lang w:val="en"/>
              </w:rPr>
            </w:pPr>
          </w:p>
          <w:p w14:paraId="2C74AC8C" w14:textId="77777777" w:rsidR="00652A1B" w:rsidRDefault="00652A1B" w:rsidP="00416044">
            <w:pPr>
              <w:pStyle w:val="NormalWeb"/>
              <w:rPr>
                <w:rStyle w:val="Emphasis"/>
                <w:rFonts w:cs="Segoe UI"/>
                <w:color w:val="333333"/>
                <w:lang w:val="en"/>
              </w:rPr>
            </w:pPr>
          </w:p>
          <w:p w14:paraId="5A44576A" w14:textId="77777777" w:rsidR="00652A1B" w:rsidRDefault="00652A1B" w:rsidP="00416044">
            <w:pPr>
              <w:pStyle w:val="NormalWeb"/>
              <w:rPr>
                <w:rStyle w:val="Emphasis"/>
                <w:rFonts w:cs="Segoe UI"/>
                <w:color w:val="333333"/>
                <w:lang w:val="en"/>
              </w:rPr>
            </w:pPr>
          </w:p>
          <w:p w14:paraId="76BD12D6" w14:textId="77777777" w:rsidR="00652A1B" w:rsidRDefault="00652A1B" w:rsidP="00416044">
            <w:pPr>
              <w:pStyle w:val="NormalWeb"/>
              <w:rPr>
                <w:rStyle w:val="Emphasis"/>
                <w:rFonts w:cs="Segoe UI"/>
                <w:color w:val="333333"/>
                <w:lang w:val="en"/>
              </w:rPr>
            </w:pPr>
          </w:p>
          <w:p w14:paraId="674CA1D5" w14:textId="77777777" w:rsidR="00652A1B" w:rsidRDefault="00652A1B" w:rsidP="00416044">
            <w:pPr>
              <w:pStyle w:val="NormalWeb"/>
              <w:rPr>
                <w:rStyle w:val="Emphasis"/>
                <w:rFonts w:cs="Segoe UI"/>
                <w:color w:val="333333"/>
                <w:lang w:val="en"/>
              </w:rPr>
            </w:pPr>
          </w:p>
          <w:p w14:paraId="6F9DAD7C" w14:textId="77777777" w:rsidR="00652A1B" w:rsidRDefault="00652A1B" w:rsidP="00416044">
            <w:pPr>
              <w:pStyle w:val="NormalWeb"/>
              <w:rPr>
                <w:rStyle w:val="Emphasis"/>
                <w:rFonts w:cs="Segoe UI"/>
                <w:color w:val="333333"/>
                <w:lang w:val="en"/>
              </w:rPr>
            </w:pPr>
          </w:p>
          <w:p w14:paraId="403703E9" w14:textId="77777777" w:rsidR="00652A1B" w:rsidRDefault="00652A1B" w:rsidP="00416044">
            <w:pPr>
              <w:pStyle w:val="NormalWeb"/>
              <w:rPr>
                <w:rStyle w:val="Emphasis"/>
                <w:rFonts w:cs="Segoe UI"/>
                <w:color w:val="333333"/>
                <w:lang w:val="en"/>
              </w:rPr>
            </w:pPr>
          </w:p>
          <w:p w14:paraId="0853835A" w14:textId="0F1553A8" w:rsidR="003D52A4" w:rsidRPr="005C7739" w:rsidRDefault="003D52A4" w:rsidP="00416044">
            <w:pPr>
              <w:pStyle w:val="NormalWeb"/>
              <w:rPr>
                <w:rFonts w:ascii="Frutiger 55 Roman" w:hAnsi="Frutiger 55 Roman" w:cs="Segoe UI"/>
                <w:color w:val="333333"/>
                <w:sz w:val="20"/>
                <w:szCs w:val="20"/>
                <w:lang w:val="en"/>
              </w:rPr>
            </w:pPr>
            <w:r w:rsidRPr="005C7739">
              <w:rPr>
                <w:rStyle w:val="Emphasis"/>
                <w:rFonts w:ascii="Frutiger 55 Roman" w:hAnsi="Frutiger 55 Roman" w:cs="Segoe UI"/>
                <w:color w:val="333333"/>
                <w:sz w:val="20"/>
                <w:szCs w:val="20"/>
                <w:lang w:val="en"/>
              </w:rPr>
              <w:t xml:space="preserve">NOTE: If you are importing an app and chose to </w:t>
            </w:r>
            <w:r w:rsidRPr="005C7739">
              <w:rPr>
                <w:rStyle w:val="Strong"/>
                <w:rFonts w:ascii="Frutiger 55 Roman" w:hAnsi="Frutiger 55 Roman" w:cs="Segoe UI"/>
                <w:i/>
                <w:iCs/>
                <w:color w:val="333333"/>
                <w:sz w:val="20"/>
                <w:szCs w:val="20"/>
                <w:lang w:val="en"/>
              </w:rPr>
              <w:t>Update</w:t>
            </w:r>
            <w:r w:rsidRPr="005C7739">
              <w:rPr>
                <w:rStyle w:val="Emphasis"/>
                <w:rFonts w:ascii="Frutiger 55 Roman" w:hAnsi="Frutiger 55 Roman" w:cs="Segoe UI"/>
                <w:color w:val="333333"/>
                <w:sz w:val="20"/>
                <w:szCs w:val="20"/>
                <w:lang w:val="en"/>
              </w:rPr>
              <w:t xml:space="preserve"> an existing app, the new changes will be saved as a draft of the applications.  You will need to </w:t>
            </w:r>
            <w:hyperlink r:id="rId34" w:anchor="publish-an-app" w:history="1">
              <w:r w:rsidRPr="005C7739">
                <w:rPr>
                  <w:rStyle w:val="Emphasis"/>
                  <w:rFonts w:ascii="Frutiger 55 Roman" w:hAnsi="Frutiger 55 Roman" w:cs="Segoe UI"/>
                  <w:color w:val="0000FF"/>
                  <w:sz w:val="20"/>
                  <w:szCs w:val="20"/>
                  <w:lang w:val="en"/>
                </w:rPr>
                <w:t>publish</w:t>
              </w:r>
            </w:hyperlink>
            <w:r w:rsidRPr="005C7739">
              <w:rPr>
                <w:rStyle w:val="Emphasis"/>
                <w:rFonts w:ascii="Frutiger 55 Roman" w:hAnsi="Frutiger 55 Roman" w:cs="Segoe UI"/>
                <w:color w:val="333333"/>
                <w:sz w:val="20"/>
                <w:szCs w:val="20"/>
                <w:lang w:val="en"/>
              </w:rPr>
              <w:t xml:space="preserve"> those changes in order for them to be available all other users of the applications.</w:t>
            </w:r>
          </w:p>
          <w:p w14:paraId="60A43082" w14:textId="3D9B1572" w:rsidR="003D52A4" w:rsidRPr="005C7739" w:rsidRDefault="00144400" w:rsidP="005C7739">
            <w:pPr>
              <w:pStyle w:val="ListParagraph"/>
              <w:rPr>
                <w:rFonts w:ascii="Frutiger 55 Roman" w:hAnsi="Frutiger 55 Roman"/>
                <w:strike/>
                <w:sz w:val="20"/>
                <w:szCs w:val="20"/>
                <w:lang w:val="en"/>
              </w:rPr>
            </w:pPr>
            <w:r w:rsidRPr="005C7739">
              <w:rPr>
                <w:rFonts w:ascii="Frutiger 55 Roman" w:hAnsi="Frutiger 55 Roman"/>
                <w:noProof/>
                <w:sz w:val="20"/>
                <w:szCs w:val="20"/>
              </w:rPr>
              <w:drawing>
                <wp:anchor distT="0" distB="0" distL="114300" distR="114300" simplePos="0" relativeHeight="251657728" behindDoc="0" locked="0" layoutInCell="1" allowOverlap="1" wp14:anchorId="0D9D1C7E" wp14:editId="2518101B">
                  <wp:simplePos x="0" y="0"/>
                  <wp:positionH relativeFrom="column">
                    <wp:posOffset>460982</wp:posOffset>
                  </wp:positionH>
                  <wp:positionV relativeFrom="paragraph">
                    <wp:posOffset>121855</wp:posOffset>
                  </wp:positionV>
                  <wp:extent cx="5303520" cy="1336574"/>
                  <wp:effectExtent l="0" t="0" r="0" b="0"/>
                  <wp:wrapNone/>
                  <wp:docPr id="21" name="Picture 32"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307565" cy="1337593"/>
                          </a:xfrm>
                          <a:prstGeom prst="rect">
                            <a:avLst/>
                          </a:prstGeom>
                        </pic:spPr>
                      </pic:pic>
                    </a:graphicData>
                  </a:graphic>
                  <wp14:sizeRelH relativeFrom="margin">
                    <wp14:pctWidth>0</wp14:pctWidth>
                  </wp14:sizeRelH>
                  <wp14:sizeRelV relativeFrom="margin">
                    <wp14:pctHeight>0</wp14:pctHeight>
                  </wp14:sizeRelV>
                </wp:anchor>
              </w:drawing>
            </w:r>
          </w:p>
          <w:p w14:paraId="4F04B3ED" w14:textId="77777777" w:rsidR="003D52A4" w:rsidRDefault="003D52A4" w:rsidP="00416044">
            <w:pPr>
              <w:rPr>
                <w:rFonts w:ascii="Frutiger 55 Roman" w:eastAsia="Times New Roman" w:hAnsi="Frutiger 55 Roman"/>
                <w:sz w:val="20"/>
                <w:szCs w:val="20"/>
              </w:rPr>
            </w:pPr>
          </w:p>
          <w:p w14:paraId="3AA72E81" w14:textId="77777777" w:rsidR="00144400" w:rsidRDefault="00144400" w:rsidP="00416044">
            <w:pPr>
              <w:rPr>
                <w:rFonts w:ascii="Frutiger 55 Roman" w:eastAsia="Times New Roman" w:hAnsi="Frutiger 55 Roman"/>
                <w:sz w:val="20"/>
                <w:szCs w:val="20"/>
              </w:rPr>
            </w:pPr>
          </w:p>
          <w:p w14:paraId="094491CD" w14:textId="77777777" w:rsidR="00144400" w:rsidRDefault="00144400" w:rsidP="00416044">
            <w:pPr>
              <w:rPr>
                <w:rFonts w:ascii="Frutiger 55 Roman" w:eastAsia="Times New Roman" w:hAnsi="Frutiger 55 Roman"/>
                <w:sz w:val="20"/>
                <w:szCs w:val="20"/>
              </w:rPr>
            </w:pPr>
          </w:p>
          <w:p w14:paraId="01ECA63F" w14:textId="77777777" w:rsidR="00144400" w:rsidRDefault="00144400" w:rsidP="00416044">
            <w:pPr>
              <w:rPr>
                <w:rFonts w:ascii="Frutiger 55 Roman" w:eastAsia="Times New Roman" w:hAnsi="Frutiger 55 Roman"/>
                <w:sz w:val="20"/>
                <w:szCs w:val="20"/>
              </w:rPr>
            </w:pPr>
          </w:p>
          <w:p w14:paraId="4C8FC5D7" w14:textId="77777777" w:rsidR="00144400" w:rsidRDefault="00144400" w:rsidP="00416044">
            <w:pPr>
              <w:rPr>
                <w:rFonts w:ascii="Frutiger 55 Roman" w:eastAsia="Times New Roman" w:hAnsi="Frutiger 55 Roman"/>
                <w:sz w:val="20"/>
                <w:szCs w:val="20"/>
              </w:rPr>
            </w:pPr>
          </w:p>
          <w:p w14:paraId="6A4E8E38" w14:textId="77777777" w:rsidR="00144400" w:rsidRDefault="00144400" w:rsidP="00416044">
            <w:pPr>
              <w:rPr>
                <w:rFonts w:ascii="Frutiger 55 Roman" w:eastAsia="Times New Roman" w:hAnsi="Frutiger 55 Roman"/>
                <w:sz w:val="20"/>
                <w:szCs w:val="20"/>
              </w:rPr>
            </w:pPr>
          </w:p>
          <w:p w14:paraId="03154EA5" w14:textId="77777777" w:rsidR="00144400" w:rsidRDefault="00144400" w:rsidP="00416044">
            <w:pPr>
              <w:rPr>
                <w:rFonts w:ascii="Frutiger 55 Roman" w:eastAsia="Times New Roman" w:hAnsi="Frutiger 55 Roman"/>
                <w:sz w:val="20"/>
                <w:szCs w:val="20"/>
              </w:rPr>
            </w:pPr>
          </w:p>
          <w:p w14:paraId="5DE8F4E8" w14:textId="77777777" w:rsidR="00144400" w:rsidRDefault="00144400" w:rsidP="00416044">
            <w:pPr>
              <w:rPr>
                <w:rFonts w:ascii="Frutiger 55 Roman" w:eastAsia="Times New Roman" w:hAnsi="Frutiger 55 Roman"/>
                <w:sz w:val="20"/>
                <w:szCs w:val="20"/>
              </w:rPr>
            </w:pPr>
          </w:p>
          <w:p w14:paraId="530DF7B7" w14:textId="77777777" w:rsidR="00144400" w:rsidRDefault="00144400" w:rsidP="00416044">
            <w:pPr>
              <w:rPr>
                <w:rFonts w:ascii="Frutiger 55 Roman" w:eastAsia="Times New Roman" w:hAnsi="Frutiger 55 Roman"/>
                <w:sz w:val="20"/>
                <w:szCs w:val="20"/>
              </w:rPr>
            </w:pPr>
          </w:p>
          <w:p w14:paraId="41ACD5BF" w14:textId="77777777" w:rsidR="00144400" w:rsidRDefault="00144400" w:rsidP="00416044">
            <w:pPr>
              <w:rPr>
                <w:rFonts w:ascii="Frutiger 55 Roman" w:eastAsia="Times New Roman" w:hAnsi="Frutiger 55 Roman"/>
                <w:sz w:val="20"/>
                <w:szCs w:val="20"/>
              </w:rPr>
            </w:pPr>
          </w:p>
          <w:p w14:paraId="3486E676" w14:textId="77777777" w:rsidR="00144400" w:rsidRDefault="00144400" w:rsidP="00416044">
            <w:pPr>
              <w:rPr>
                <w:rFonts w:ascii="Frutiger 55 Roman" w:eastAsia="Times New Roman" w:hAnsi="Frutiger 55 Roman"/>
                <w:sz w:val="20"/>
                <w:szCs w:val="20"/>
              </w:rPr>
            </w:pPr>
          </w:p>
          <w:p w14:paraId="6B75E2F4" w14:textId="77777777" w:rsidR="00144400" w:rsidRDefault="00144400" w:rsidP="00416044">
            <w:pPr>
              <w:rPr>
                <w:rFonts w:ascii="Frutiger 55 Roman" w:eastAsia="Times New Roman" w:hAnsi="Frutiger 55 Roman"/>
                <w:sz w:val="20"/>
                <w:szCs w:val="20"/>
              </w:rPr>
            </w:pPr>
          </w:p>
          <w:p w14:paraId="24908C80" w14:textId="77777777" w:rsidR="00144400" w:rsidRPr="006F70DD" w:rsidRDefault="00144400" w:rsidP="00144400">
            <w:pPr>
              <w:rPr>
                <w:rFonts w:ascii="Frutiger 55 Roman" w:eastAsia="Times New Roman" w:hAnsi="Frutiger 55 Roman"/>
                <w:b/>
                <w:bCs/>
                <w:sz w:val="20"/>
                <w:szCs w:val="20"/>
              </w:rPr>
            </w:pPr>
            <w:r w:rsidRPr="006F70DD">
              <w:rPr>
                <w:rFonts w:ascii="Frutiger 55 Roman" w:eastAsia="Times New Roman" w:hAnsi="Frutiger 55 Roman"/>
                <w:b/>
                <w:bCs/>
                <w:sz w:val="20"/>
                <w:szCs w:val="20"/>
              </w:rPr>
              <w:t>Step 5: In the event of a rollback</w:t>
            </w:r>
          </w:p>
          <w:p w14:paraId="586AC6AB" w14:textId="77777777" w:rsidR="00144400" w:rsidRPr="006F70DD" w:rsidRDefault="00144400" w:rsidP="00144400">
            <w:pPr>
              <w:pStyle w:val="ListParagraph"/>
              <w:numPr>
                <w:ilvl w:val="0"/>
                <w:numId w:val="32"/>
              </w:numPr>
              <w:rPr>
                <w:rFonts w:ascii="Frutiger 55 Roman" w:eastAsia="Times New Roman" w:hAnsi="Frutiger 55 Roman"/>
                <w:sz w:val="20"/>
                <w:szCs w:val="20"/>
              </w:rPr>
            </w:pPr>
            <w:r w:rsidRPr="006F70DD">
              <w:rPr>
                <w:rFonts w:ascii="Frutiger 55 Roman" w:eastAsia="Times New Roman" w:hAnsi="Frutiger 55 Roman"/>
                <w:sz w:val="20"/>
                <w:szCs w:val="20"/>
              </w:rPr>
              <w:t>For a Power App rollback, the developer can open the Production Power App and revert it back to the last version which was overwritten during the last CR migration window</w:t>
            </w:r>
          </w:p>
          <w:p w14:paraId="1354627E" w14:textId="77777777" w:rsidR="00144400" w:rsidRDefault="00144400" w:rsidP="00144400">
            <w:pPr>
              <w:rPr>
                <w:rFonts w:ascii="Frutiger 55 Roman" w:eastAsia="Times New Roman" w:hAnsi="Frutiger 55 Roman"/>
                <w:sz w:val="20"/>
                <w:szCs w:val="20"/>
              </w:rPr>
            </w:pPr>
          </w:p>
          <w:p w14:paraId="5078CF4C" w14:textId="76F1A3AA" w:rsidR="00144400" w:rsidRPr="006F70DD" w:rsidRDefault="00144400" w:rsidP="00144400">
            <w:pPr>
              <w:rPr>
                <w:rFonts w:ascii="Frutiger 55 Roman" w:eastAsia="Times New Roman" w:hAnsi="Frutiger 55 Roman"/>
                <w:sz w:val="20"/>
                <w:szCs w:val="20"/>
              </w:rPr>
            </w:pPr>
          </w:p>
          <w:p w14:paraId="2753437B" w14:textId="6EB91824" w:rsidR="00144400" w:rsidRPr="006F70DD" w:rsidRDefault="00144400" w:rsidP="00144400">
            <w:pPr>
              <w:rPr>
                <w:rFonts w:ascii="Frutiger 55 Roman" w:eastAsia="Times New Roman" w:hAnsi="Frutiger 55 Roman"/>
                <w:sz w:val="20"/>
                <w:szCs w:val="20"/>
              </w:rPr>
            </w:pPr>
            <w:r w:rsidRPr="005C7739">
              <w:rPr>
                <w:rFonts w:ascii="Frutiger 55 Roman" w:hAnsi="Frutiger 55 Roman"/>
                <w:noProof/>
                <w:sz w:val="20"/>
                <w:szCs w:val="20"/>
              </w:rPr>
              <w:lastRenderedPageBreak/>
              <w:drawing>
                <wp:inline distT="0" distB="0" distL="0" distR="0" wp14:anchorId="3966B1A4" wp14:editId="33B9BE51">
                  <wp:extent cx="4885343" cy="1626185"/>
                  <wp:effectExtent l="0" t="0" r="0" b="0"/>
                  <wp:docPr id="207582954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921006" cy="1638056"/>
                          </a:xfrm>
                          <a:prstGeom prst="rect">
                            <a:avLst/>
                          </a:prstGeom>
                        </pic:spPr>
                      </pic:pic>
                    </a:graphicData>
                  </a:graphic>
                </wp:inline>
              </w:drawing>
            </w:r>
          </w:p>
          <w:p w14:paraId="2B616EEA" w14:textId="36440B65" w:rsidR="00144400" w:rsidRPr="005C7739" w:rsidRDefault="00144400" w:rsidP="00416044">
            <w:pPr>
              <w:rPr>
                <w:rFonts w:ascii="Frutiger 55 Roman" w:eastAsia="Times New Roman" w:hAnsi="Frutiger 55 Roman"/>
                <w:sz w:val="20"/>
                <w:szCs w:val="20"/>
              </w:rPr>
            </w:pPr>
          </w:p>
        </w:tc>
      </w:tr>
      <w:tr w:rsidR="003D52A4" w:rsidRPr="00643554" w14:paraId="7E8922CD" w14:textId="77777777" w:rsidTr="005C7739">
        <w:trPr>
          <w:trHeight w:val="2625"/>
        </w:trPr>
        <w:tc>
          <w:tcPr>
            <w:tcW w:w="16240" w:type="dxa"/>
          </w:tcPr>
          <w:p w14:paraId="1BD92B8C" w14:textId="77777777" w:rsidR="003D52A4" w:rsidRPr="005C7739" w:rsidRDefault="003D52A4" w:rsidP="00416044">
            <w:pPr>
              <w:rPr>
                <w:rFonts w:ascii="Frutiger 55 Roman" w:eastAsia="Times New Roman" w:hAnsi="Frutiger 55 Roman"/>
                <w:sz w:val="20"/>
                <w:szCs w:val="20"/>
              </w:rPr>
            </w:pPr>
          </w:p>
          <w:p w14:paraId="7A48B853" w14:textId="1E370D2E" w:rsidR="003D52A4" w:rsidRPr="005C7739" w:rsidRDefault="003D52A4" w:rsidP="00416044">
            <w:pPr>
              <w:rPr>
                <w:rFonts w:ascii="Frutiger 55 Roman" w:eastAsia="Times New Roman" w:hAnsi="Frutiger 55 Roman"/>
                <w:sz w:val="20"/>
                <w:szCs w:val="20"/>
              </w:rPr>
            </w:pPr>
          </w:p>
          <w:p w14:paraId="7568507B" w14:textId="77777777" w:rsidR="003D52A4" w:rsidRPr="005C7739" w:rsidRDefault="003D52A4" w:rsidP="00416044">
            <w:pPr>
              <w:rPr>
                <w:rFonts w:ascii="Frutiger 55 Roman" w:eastAsia="Times New Roman" w:hAnsi="Frutiger 55 Roman"/>
                <w:sz w:val="20"/>
                <w:szCs w:val="20"/>
              </w:rPr>
            </w:pPr>
          </w:p>
        </w:tc>
      </w:tr>
    </w:tbl>
    <w:p w14:paraId="6E0916CB" w14:textId="77777777" w:rsidR="00067194" w:rsidRPr="005C7739" w:rsidRDefault="00067194" w:rsidP="00067194">
      <w:pPr>
        <w:rPr>
          <w:rFonts w:ascii="Frutiger 55 Roman" w:hAnsi="Frutiger 55 Roman"/>
          <w:sz w:val="20"/>
          <w:szCs w:val="20"/>
        </w:rPr>
      </w:pPr>
    </w:p>
    <w:p w14:paraId="6DBC618E" w14:textId="77777777" w:rsidR="00067194" w:rsidRPr="005C7739" w:rsidRDefault="00067194" w:rsidP="00067194">
      <w:pPr>
        <w:rPr>
          <w:rFonts w:ascii="Frutiger 55 Roman" w:hAnsi="Frutiger 55 Roman"/>
          <w:sz w:val="20"/>
          <w:szCs w:val="20"/>
        </w:rPr>
      </w:pPr>
    </w:p>
    <w:p w14:paraId="4BCC6F1F" w14:textId="77777777" w:rsidR="0032063A" w:rsidRPr="005C7739" w:rsidRDefault="0032063A" w:rsidP="0032063A">
      <w:pPr>
        <w:pStyle w:val="ListParagraph"/>
        <w:rPr>
          <w:rFonts w:ascii="Frutiger 55 Roman" w:eastAsia="Times New Roman" w:hAnsi="Frutiger 55 Roman"/>
          <w:sz w:val="20"/>
          <w:szCs w:val="20"/>
        </w:rPr>
      </w:pPr>
    </w:p>
    <w:p w14:paraId="29B3CE80" w14:textId="2139F34E" w:rsidR="00AE5B71" w:rsidRPr="005C7739" w:rsidRDefault="00AE5B71" w:rsidP="00995DAB">
      <w:pPr>
        <w:rPr>
          <w:rFonts w:ascii="Frutiger 55 Roman" w:hAnsi="Frutiger 55 Roman"/>
          <w:sz w:val="20"/>
          <w:szCs w:val="20"/>
        </w:rPr>
      </w:pPr>
    </w:p>
    <w:p w14:paraId="4ADB04C3" w14:textId="00719131" w:rsidR="00995DAB" w:rsidRPr="005C7739" w:rsidRDefault="00995DAB" w:rsidP="00145357">
      <w:pPr>
        <w:pStyle w:val="ListParagraph"/>
        <w:numPr>
          <w:ilvl w:val="0"/>
          <w:numId w:val="2"/>
        </w:numPr>
        <w:outlineLvl w:val="0"/>
        <w:rPr>
          <w:rFonts w:ascii="Frutiger 55 Roman" w:eastAsia="Times New Roman" w:hAnsi="Frutiger 55 Roman" w:cs="Calibri Light"/>
          <w:b/>
          <w:bCs/>
          <w:color w:val="4472C4" w:themeColor="accent1"/>
          <w:sz w:val="20"/>
          <w:szCs w:val="20"/>
        </w:rPr>
      </w:pPr>
      <w:bookmarkStart w:id="23" w:name="_Toc45266928"/>
      <w:r w:rsidRPr="005C7739">
        <w:rPr>
          <w:rFonts w:ascii="Frutiger 55 Roman" w:eastAsia="Times New Roman" w:hAnsi="Frutiger 55 Roman" w:cs="Calibri Light"/>
          <w:b/>
          <w:bCs/>
          <w:color w:val="4472C4" w:themeColor="accent1"/>
          <w:sz w:val="20"/>
          <w:szCs w:val="20"/>
        </w:rPr>
        <w:t>P1 and P2 licenses</w:t>
      </w:r>
      <w:bookmarkEnd w:id="23"/>
    </w:p>
    <w:p w14:paraId="4F528568" w14:textId="020F6B87" w:rsidR="00995DAB" w:rsidRPr="005C7739" w:rsidRDefault="00995DAB" w:rsidP="00145357">
      <w:pPr>
        <w:pStyle w:val="ListParagraph"/>
        <w:numPr>
          <w:ilvl w:val="1"/>
          <w:numId w:val="2"/>
        </w:numPr>
        <w:rPr>
          <w:rFonts w:ascii="Frutiger 55 Roman" w:eastAsia="Times New Roman" w:hAnsi="Frutiger 55 Roman"/>
          <w:sz w:val="20"/>
          <w:szCs w:val="20"/>
        </w:rPr>
      </w:pPr>
      <w:r w:rsidRPr="005C7739">
        <w:rPr>
          <w:rFonts w:ascii="Frutiger 55 Roman" w:eastAsia="Times New Roman" w:hAnsi="Frutiger 55 Roman"/>
          <w:sz w:val="20"/>
          <w:szCs w:val="20"/>
        </w:rPr>
        <w:t>Need further discussion around this topic and what licenses we need</w:t>
      </w:r>
      <w:r w:rsidR="00DA0D70" w:rsidRPr="005C7739">
        <w:rPr>
          <w:rFonts w:ascii="Frutiger 55 Roman" w:eastAsia="Times New Roman" w:hAnsi="Frutiger 55 Roman"/>
          <w:sz w:val="20"/>
          <w:szCs w:val="20"/>
        </w:rPr>
        <w:t>.</w:t>
      </w:r>
    </w:p>
    <w:p w14:paraId="249CC8CD" w14:textId="138B1E08" w:rsidR="00DA0D70" w:rsidRPr="005C7739" w:rsidRDefault="00DA0D70" w:rsidP="00145357">
      <w:pPr>
        <w:pStyle w:val="ListParagraph"/>
        <w:numPr>
          <w:ilvl w:val="1"/>
          <w:numId w:val="2"/>
        </w:numPr>
        <w:rPr>
          <w:rFonts w:ascii="Frutiger 55 Roman" w:eastAsia="Times New Roman" w:hAnsi="Frutiger 55 Roman"/>
          <w:sz w:val="20"/>
          <w:szCs w:val="20"/>
        </w:rPr>
      </w:pPr>
      <w:r w:rsidRPr="005C7739">
        <w:rPr>
          <w:rFonts w:ascii="Frutiger 55 Roman" w:eastAsia="Times New Roman" w:hAnsi="Frutiger 55 Roman"/>
          <w:sz w:val="20"/>
          <w:szCs w:val="20"/>
        </w:rPr>
        <w:t>We only need a P1/P2 license when we need to make an external data source connection</w:t>
      </w:r>
    </w:p>
    <w:p w14:paraId="5B0BD8F8" w14:textId="6DD14E43" w:rsidR="00DA0D70" w:rsidRPr="005C7739" w:rsidRDefault="00DA0D70" w:rsidP="00145357">
      <w:pPr>
        <w:pStyle w:val="ListParagraph"/>
        <w:numPr>
          <w:ilvl w:val="1"/>
          <w:numId w:val="2"/>
        </w:numPr>
        <w:rPr>
          <w:rFonts w:ascii="Frutiger 55 Roman" w:eastAsia="Times New Roman" w:hAnsi="Frutiger 55 Roman"/>
          <w:sz w:val="20"/>
          <w:szCs w:val="20"/>
        </w:rPr>
      </w:pPr>
      <w:r w:rsidRPr="005C7739">
        <w:rPr>
          <w:rFonts w:ascii="Frutiger 55 Roman" w:eastAsia="Times New Roman" w:hAnsi="Frutiger 55 Roman"/>
          <w:sz w:val="20"/>
          <w:szCs w:val="20"/>
        </w:rPr>
        <w:t xml:space="preserve">Whenever possible, </w:t>
      </w:r>
      <w:r w:rsidR="000856F2" w:rsidRPr="005C7739">
        <w:rPr>
          <w:rFonts w:ascii="Frutiger 55 Roman" w:eastAsia="Times New Roman" w:hAnsi="Frutiger 55 Roman"/>
          <w:sz w:val="20"/>
          <w:szCs w:val="20"/>
        </w:rPr>
        <w:t xml:space="preserve">make connections to external data sources using a Flow/Power Automate which only requires the service acct id that is running the Flow to have the P1/P2 license. </w:t>
      </w:r>
    </w:p>
    <w:p w14:paraId="11B44293" w14:textId="5F75CE7F" w:rsidR="000856F2" w:rsidRPr="005C7739" w:rsidRDefault="000856F2" w:rsidP="00145357">
      <w:pPr>
        <w:pStyle w:val="ListParagraph"/>
        <w:numPr>
          <w:ilvl w:val="2"/>
          <w:numId w:val="2"/>
        </w:numPr>
        <w:rPr>
          <w:rFonts w:ascii="Frutiger 55 Roman" w:eastAsia="Times New Roman" w:hAnsi="Frutiger 55 Roman"/>
          <w:sz w:val="20"/>
          <w:szCs w:val="20"/>
        </w:rPr>
      </w:pPr>
      <w:r w:rsidRPr="005C7739">
        <w:rPr>
          <w:rFonts w:ascii="Frutiger 55 Roman" w:eastAsia="Times New Roman" w:hAnsi="Frutiger 55 Roman"/>
          <w:sz w:val="20"/>
          <w:szCs w:val="20"/>
        </w:rPr>
        <w:t>Example:  For</w:t>
      </w:r>
      <w:r w:rsidR="000F25AD" w:rsidRPr="005C7739">
        <w:rPr>
          <w:rFonts w:ascii="Frutiger 55 Roman" w:eastAsia="Times New Roman" w:hAnsi="Frutiger 55 Roman"/>
          <w:sz w:val="20"/>
          <w:szCs w:val="20"/>
        </w:rPr>
        <w:t xml:space="preserve"> external data lookups – write a flow to pull in new data daily</w:t>
      </w:r>
      <w:r w:rsidR="00381B67" w:rsidRPr="005C7739">
        <w:rPr>
          <w:rFonts w:ascii="Frutiger 55 Roman" w:eastAsia="Times New Roman" w:hAnsi="Frutiger 55 Roman"/>
          <w:sz w:val="20"/>
          <w:szCs w:val="20"/>
        </w:rPr>
        <w:t xml:space="preserve"> from the external datasource</w:t>
      </w:r>
      <w:r w:rsidR="000F25AD" w:rsidRPr="005C7739">
        <w:rPr>
          <w:rFonts w:ascii="Frutiger 55 Roman" w:eastAsia="Times New Roman" w:hAnsi="Frutiger 55 Roman"/>
          <w:sz w:val="20"/>
          <w:szCs w:val="20"/>
        </w:rPr>
        <w:t xml:space="preserve"> into a SharePoint List</w:t>
      </w:r>
      <w:r w:rsidR="00381B67" w:rsidRPr="005C7739">
        <w:rPr>
          <w:rFonts w:ascii="Frutiger 55 Roman" w:eastAsia="Times New Roman" w:hAnsi="Frutiger 55 Roman"/>
          <w:sz w:val="20"/>
          <w:szCs w:val="20"/>
        </w:rPr>
        <w:t>.  Then your SharePoint site/Power App can perform the lookup to the list</w:t>
      </w:r>
      <w:r w:rsidR="0061113F" w:rsidRPr="005C7739">
        <w:rPr>
          <w:rFonts w:ascii="Frutiger 55 Roman" w:eastAsia="Times New Roman" w:hAnsi="Frutiger 55 Roman"/>
          <w:sz w:val="20"/>
          <w:szCs w:val="20"/>
        </w:rPr>
        <w:t>.  The user id of the user is used behind Power Apps to do lookups.</w:t>
      </w:r>
    </w:p>
    <w:p w14:paraId="457FC251" w14:textId="4A7DEB72" w:rsidR="0061113F" w:rsidRPr="005C7739" w:rsidRDefault="0061113F" w:rsidP="00145357">
      <w:pPr>
        <w:pStyle w:val="ListParagraph"/>
        <w:numPr>
          <w:ilvl w:val="2"/>
          <w:numId w:val="2"/>
        </w:numPr>
        <w:rPr>
          <w:rFonts w:ascii="Frutiger 55 Roman" w:eastAsia="Times New Roman" w:hAnsi="Frutiger 55 Roman"/>
          <w:sz w:val="20"/>
          <w:szCs w:val="20"/>
        </w:rPr>
      </w:pPr>
      <w:r w:rsidRPr="005C7739">
        <w:rPr>
          <w:rFonts w:ascii="Frutiger 55 Roman" w:eastAsia="Times New Roman" w:hAnsi="Frutiger 55 Roman"/>
          <w:sz w:val="20"/>
          <w:szCs w:val="20"/>
        </w:rPr>
        <w:t>Only if the requirement is to have a “real-time” lookup would you need the user id to have the P1/P2 license to make the connection to the external datasource.</w:t>
      </w:r>
    </w:p>
    <w:p w14:paraId="5BBE3FDE" w14:textId="65325EEF" w:rsidR="00DE4C05" w:rsidRPr="005C7739" w:rsidRDefault="00DE4C05" w:rsidP="00DE4C05">
      <w:pPr>
        <w:rPr>
          <w:rFonts w:ascii="Frutiger 55 Roman" w:eastAsia="Times New Roman" w:hAnsi="Frutiger 55 Roman"/>
          <w:sz w:val="20"/>
          <w:szCs w:val="20"/>
        </w:rPr>
      </w:pPr>
    </w:p>
    <w:p w14:paraId="7AA31BFF" w14:textId="3FA7D9A5" w:rsidR="00DE4C05" w:rsidRPr="005C7739" w:rsidRDefault="00DE4C05" w:rsidP="00145357">
      <w:pPr>
        <w:pStyle w:val="Heading1"/>
        <w:numPr>
          <w:ilvl w:val="0"/>
          <w:numId w:val="2"/>
        </w:numPr>
        <w:rPr>
          <w:rFonts w:ascii="Frutiger 55 Roman" w:hAnsi="Frutiger 55 Roman"/>
          <w:b/>
          <w:bCs/>
          <w:color w:val="auto"/>
          <w:sz w:val="20"/>
          <w:szCs w:val="20"/>
        </w:rPr>
      </w:pPr>
      <w:bookmarkStart w:id="24" w:name="_Toc45266929"/>
      <w:r w:rsidRPr="005C7739">
        <w:rPr>
          <w:rFonts w:ascii="Frutiger 55 Roman" w:hAnsi="Frutiger 55 Roman"/>
          <w:b/>
          <w:bCs/>
          <w:color w:val="auto"/>
          <w:sz w:val="20"/>
          <w:szCs w:val="20"/>
        </w:rPr>
        <w:t>Zurich PowerApps Style Guidelines</w:t>
      </w:r>
      <w:bookmarkEnd w:id="24"/>
    </w:p>
    <w:p w14:paraId="5870F693" w14:textId="76444EEC" w:rsidR="00DE4C05" w:rsidRPr="005C7739" w:rsidRDefault="005473C1" w:rsidP="00DE4C05">
      <w:pPr>
        <w:pStyle w:val="ListParagraph"/>
        <w:ind w:left="1440"/>
        <w:rPr>
          <w:rFonts w:ascii="Frutiger 55 Roman" w:eastAsia="Times New Roman" w:hAnsi="Frutiger 55 Roman"/>
          <w:sz w:val="20"/>
          <w:szCs w:val="20"/>
        </w:rPr>
      </w:pPr>
      <w:r w:rsidRPr="005473C1">
        <w:rPr>
          <w:rFonts w:ascii="Frutiger 55 Roman" w:hAnsi="Frutiger 55 Roman"/>
          <w:sz w:val="20"/>
          <w:szCs w:val="20"/>
        </w:rPr>
        <w:t>https://teams.microsoft.com/l/file/44770335-047D-4451-8059-342F1DF1732A?tenantId=473672ba-cd07-4371-a2ae-788b4c61840e&amp;fileType=docx&amp;objectUrl=https%3A%2F%2Fzurichinsurancenam.sharepoint.com%2Fsites%2FSPaaSTeam%2FShared%20Documents%2FDeveloper%20Guidelines%2FZNAPowerApp_TemplateGuidelines.docx&amp;baseUrl=https%3A%2F%2Fzurichinsurancenam.sharepoint.com%2Fsites%2FSPaaSTeam&amp;serviceName=teams&amp;threadId=19:82cd0f0204e64d9a9eb802cd959c5f14@thread.skype&amp;groupId=9ebdd2a8-4d95-45fe-9a0f-876f5a1e2982</w:t>
      </w:r>
    </w:p>
    <w:p w14:paraId="2BD4B515" w14:textId="77777777" w:rsidR="00995DAB" w:rsidRPr="005C7739" w:rsidRDefault="00995DAB" w:rsidP="00995DAB">
      <w:pPr>
        <w:pStyle w:val="ListParagraph"/>
        <w:ind w:left="1440"/>
        <w:rPr>
          <w:rFonts w:ascii="Frutiger 55 Roman" w:hAnsi="Frutiger 55 Roman"/>
          <w:sz w:val="20"/>
          <w:szCs w:val="20"/>
        </w:rPr>
      </w:pPr>
    </w:p>
    <w:p w14:paraId="1A33B95A" w14:textId="1EDCA578" w:rsidR="00995DAB" w:rsidRPr="005C7739" w:rsidRDefault="00995DAB" w:rsidP="00145357">
      <w:pPr>
        <w:pStyle w:val="ListParagraph"/>
        <w:numPr>
          <w:ilvl w:val="0"/>
          <w:numId w:val="2"/>
        </w:numPr>
        <w:outlineLvl w:val="0"/>
        <w:rPr>
          <w:rFonts w:ascii="Frutiger 55 Roman" w:eastAsia="Times New Roman" w:hAnsi="Frutiger 55 Roman"/>
          <w:b/>
          <w:bCs/>
          <w:sz w:val="20"/>
          <w:szCs w:val="20"/>
        </w:rPr>
      </w:pPr>
      <w:bookmarkStart w:id="25" w:name="_Toc45266930"/>
      <w:r w:rsidRPr="005C7739">
        <w:rPr>
          <w:rFonts w:ascii="Frutiger 55 Roman" w:eastAsia="Times New Roman" w:hAnsi="Frutiger 55 Roman"/>
          <w:b/>
          <w:bCs/>
          <w:sz w:val="20"/>
          <w:szCs w:val="20"/>
        </w:rPr>
        <w:t>Best Practices Miscellaneous</w:t>
      </w:r>
      <w:bookmarkEnd w:id="25"/>
    </w:p>
    <w:p w14:paraId="4D5A798D" w14:textId="10111AFF" w:rsidR="00995DAB" w:rsidRPr="005C7739" w:rsidRDefault="00995DAB" w:rsidP="00145357">
      <w:pPr>
        <w:pStyle w:val="ListParagraph"/>
        <w:numPr>
          <w:ilvl w:val="1"/>
          <w:numId w:val="2"/>
        </w:numPr>
        <w:outlineLvl w:val="1"/>
        <w:rPr>
          <w:rFonts w:ascii="Frutiger 55 Roman" w:eastAsia="Times New Roman" w:hAnsi="Frutiger 55 Roman"/>
          <w:sz w:val="20"/>
          <w:szCs w:val="20"/>
        </w:rPr>
      </w:pPr>
      <w:bookmarkStart w:id="26" w:name="_Toc45266931"/>
      <w:r w:rsidRPr="005C7739">
        <w:rPr>
          <w:rFonts w:ascii="Frutiger 55 Roman" w:eastAsia="Times New Roman" w:hAnsi="Frutiger 55 Roman"/>
          <w:sz w:val="20"/>
          <w:szCs w:val="20"/>
        </w:rPr>
        <w:t>Create an Application list and track the details related to each</w:t>
      </w:r>
      <w:bookmarkEnd w:id="26"/>
    </w:p>
    <w:p w14:paraId="22F5F77B" w14:textId="77777777" w:rsidR="00995DAB" w:rsidRPr="005C7739" w:rsidRDefault="00995DAB" w:rsidP="00145357">
      <w:pPr>
        <w:pStyle w:val="ListParagraph"/>
        <w:numPr>
          <w:ilvl w:val="2"/>
          <w:numId w:val="2"/>
        </w:numPr>
        <w:rPr>
          <w:rFonts w:ascii="Frutiger 55 Roman" w:hAnsi="Frutiger 55 Roman"/>
          <w:sz w:val="20"/>
          <w:szCs w:val="20"/>
        </w:rPr>
      </w:pPr>
      <w:r w:rsidRPr="005C7739">
        <w:rPr>
          <w:rFonts w:ascii="Frutiger 55 Roman" w:hAnsi="Frutiger 55 Roman"/>
          <w:sz w:val="20"/>
          <w:szCs w:val="20"/>
        </w:rPr>
        <w:t>Application name, Site Owner, testers</w:t>
      </w:r>
    </w:p>
    <w:p w14:paraId="5123FAAE" w14:textId="77777777" w:rsidR="00995DAB" w:rsidRPr="005C7739" w:rsidRDefault="00995DAB" w:rsidP="00145357">
      <w:pPr>
        <w:pStyle w:val="ListParagraph"/>
        <w:numPr>
          <w:ilvl w:val="2"/>
          <w:numId w:val="2"/>
        </w:numPr>
        <w:rPr>
          <w:rFonts w:ascii="Frutiger 55 Roman" w:hAnsi="Frutiger 55 Roman"/>
          <w:sz w:val="20"/>
          <w:szCs w:val="20"/>
        </w:rPr>
      </w:pPr>
      <w:r w:rsidRPr="005C7739">
        <w:rPr>
          <w:rFonts w:ascii="Frutiger 55 Roman" w:hAnsi="Frutiger 55 Roman"/>
          <w:sz w:val="20"/>
          <w:szCs w:val="20"/>
        </w:rPr>
        <w:t>Overview of the application</w:t>
      </w:r>
    </w:p>
    <w:p w14:paraId="6C54CC9C" w14:textId="77777777" w:rsidR="00995DAB" w:rsidRPr="005C7739" w:rsidRDefault="00995DAB" w:rsidP="00145357">
      <w:pPr>
        <w:pStyle w:val="ListParagraph"/>
        <w:numPr>
          <w:ilvl w:val="2"/>
          <w:numId w:val="2"/>
        </w:numPr>
        <w:rPr>
          <w:rFonts w:ascii="Frutiger 55 Roman" w:hAnsi="Frutiger 55 Roman"/>
          <w:sz w:val="20"/>
          <w:szCs w:val="20"/>
        </w:rPr>
      </w:pPr>
      <w:r w:rsidRPr="005C7739">
        <w:rPr>
          <w:rFonts w:ascii="Frutiger 55 Roman" w:hAnsi="Frutiger 55 Roman"/>
          <w:sz w:val="20"/>
          <w:szCs w:val="20"/>
        </w:rPr>
        <w:t>Details related Power App/Automate</w:t>
      </w:r>
    </w:p>
    <w:p w14:paraId="0C3A6FFD" w14:textId="77777777" w:rsidR="00995DAB" w:rsidRPr="005C7739" w:rsidRDefault="00995DAB" w:rsidP="00145357">
      <w:pPr>
        <w:pStyle w:val="ListParagraph"/>
        <w:numPr>
          <w:ilvl w:val="2"/>
          <w:numId w:val="2"/>
        </w:numPr>
        <w:rPr>
          <w:rFonts w:ascii="Frutiger 55 Roman" w:hAnsi="Frutiger 55 Roman"/>
          <w:sz w:val="20"/>
          <w:szCs w:val="20"/>
        </w:rPr>
      </w:pPr>
      <w:r w:rsidRPr="005C7739">
        <w:rPr>
          <w:rFonts w:ascii="Frutiger 55 Roman" w:hAnsi="Frutiger 55 Roman"/>
          <w:sz w:val="20"/>
          <w:szCs w:val="20"/>
        </w:rPr>
        <w:t>Developers/Service Acct Ids</w:t>
      </w:r>
    </w:p>
    <w:p w14:paraId="38E7055E" w14:textId="77777777" w:rsidR="00995DAB" w:rsidRPr="005C7739" w:rsidRDefault="00995DAB" w:rsidP="00995DAB">
      <w:pPr>
        <w:pStyle w:val="ListParagraph"/>
        <w:ind w:left="2160"/>
        <w:rPr>
          <w:rFonts w:ascii="Frutiger 55 Roman" w:hAnsi="Frutiger 55 Roman"/>
          <w:sz w:val="20"/>
          <w:szCs w:val="20"/>
        </w:rPr>
      </w:pPr>
    </w:p>
    <w:p w14:paraId="11C5B36E" w14:textId="6DB152C8" w:rsidR="00995DAB" w:rsidRPr="005C7739" w:rsidRDefault="00995DAB" w:rsidP="00145357">
      <w:pPr>
        <w:pStyle w:val="ListParagraph"/>
        <w:numPr>
          <w:ilvl w:val="1"/>
          <w:numId w:val="2"/>
        </w:numPr>
        <w:outlineLvl w:val="1"/>
        <w:rPr>
          <w:rFonts w:ascii="Frutiger 55 Roman" w:eastAsia="Times New Roman" w:hAnsi="Frutiger 55 Roman"/>
          <w:b/>
          <w:bCs/>
          <w:sz w:val="20"/>
          <w:szCs w:val="20"/>
        </w:rPr>
      </w:pPr>
      <w:bookmarkStart w:id="27" w:name="_Toc45266932"/>
      <w:r w:rsidRPr="005C7739">
        <w:rPr>
          <w:rFonts w:ascii="Frutiger 55 Roman" w:eastAsia="Times New Roman" w:hAnsi="Frutiger 55 Roman"/>
          <w:b/>
          <w:bCs/>
          <w:sz w:val="20"/>
          <w:szCs w:val="20"/>
        </w:rPr>
        <w:t>Service Acct Ids</w:t>
      </w:r>
      <w:bookmarkEnd w:id="27"/>
    </w:p>
    <w:p w14:paraId="688132FD" w14:textId="77777777" w:rsidR="00995DAB" w:rsidRPr="005C7739" w:rsidRDefault="00995DAB" w:rsidP="00145357">
      <w:pPr>
        <w:pStyle w:val="ListParagraph"/>
        <w:numPr>
          <w:ilvl w:val="2"/>
          <w:numId w:val="2"/>
        </w:numPr>
        <w:rPr>
          <w:rFonts w:ascii="Frutiger 55 Roman" w:hAnsi="Frutiger 55 Roman"/>
          <w:sz w:val="20"/>
          <w:szCs w:val="20"/>
        </w:rPr>
      </w:pPr>
      <w:r w:rsidRPr="005C7739">
        <w:rPr>
          <w:rFonts w:ascii="Frutiger 55 Roman" w:hAnsi="Frutiger 55 Roman"/>
          <w:sz w:val="20"/>
          <w:szCs w:val="20"/>
        </w:rPr>
        <w:t>Use Service Acct Ids to run PowerAutomate/Flows</w:t>
      </w:r>
    </w:p>
    <w:p w14:paraId="3F8DFE4F" w14:textId="6EE1AC9B" w:rsidR="00995DAB" w:rsidRPr="005C7739" w:rsidRDefault="00995DAB" w:rsidP="00145357">
      <w:pPr>
        <w:pStyle w:val="ListParagraph"/>
        <w:numPr>
          <w:ilvl w:val="2"/>
          <w:numId w:val="2"/>
        </w:numPr>
        <w:rPr>
          <w:rFonts w:ascii="Frutiger 55 Roman" w:hAnsi="Frutiger 55 Roman"/>
          <w:sz w:val="20"/>
          <w:szCs w:val="20"/>
        </w:rPr>
      </w:pPr>
      <w:r w:rsidRPr="005C7739">
        <w:rPr>
          <w:rFonts w:ascii="Frutiger 55 Roman" w:hAnsi="Frutiger 55 Roman"/>
          <w:sz w:val="20"/>
          <w:szCs w:val="20"/>
        </w:rPr>
        <w:t>Share PowerApps with Service Acct IDs</w:t>
      </w:r>
    </w:p>
    <w:p w14:paraId="62A7A62D" w14:textId="3A8A0C3A" w:rsidR="00AC18D6" w:rsidRPr="005C7739" w:rsidRDefault="000E49C9" w:rsidP="00145357">
      <w:pPr>
        <w:pStyle w:val="ListParagraph"/>
        <w:numPr>
          <w:ilvl w:val="2"/>
          <w:numId w:val="2"/>
        </w:numPr>
        <w:rPr>
          <w:rFonts w:ascii="Frutiger 55 Roman" w:hAnsi="Frutiger 55 Roman"/>
          <w:sz w:val="20"/>
          <w:szCs w:val="20"/>
        </w:rPr>
      </w:pPr>
      <w:r w:rsidRPr="005C7739">
        <w:rPr>
          <w:rFonts w:ascii="Frutiger 55 Roman" w:hAnsi="Frutiger 55 Roman"/>
          <w:sz w:val="20"/>
          <w:szCs w:val="20"/>
        </w:rPr>
        <w:t>The below is a table of the Service Acct IDs to be used.</w:t>
      </w:r>
    </w:p>
    <w:p w14:paraId="580327BF" w14:textId="77777777" w:rsidR="00B823D2" w:rsidRPr="005C7739" w:rsidRDefault="00B823D2" w:rsidP="00B823D2">
      <w:pPr>
        <w:ind w:left="1980"/>
        <w:textAlignment w:val="baseline"/>
        <w:rPr>
          <w:rFonts w:ascii="Frutiger 55 Roman" w:eastAsia="Times New Roman" w:hAnsi="Frutiger 55 Roman" w:cs="Segoe UI"/>
          <w:sz w:val="20"/>
          <w:szCs w:val="20"/>
        </w:rPr>
      </w:pPr>
      <w:r w:rsidRPr="005C7739">
        <w:rPr>
          <w:rFonts w:ascii="Frutiger 55 Roman" w:eastAsia="Times New Roman" w:hAnsi="Frutiger 55 Roman"/>
          <w:sz w:val="20"/>
          <w:szCs w:val="20"/>
        </w:rPr>
        <w:t>The following three service acct ids are available for the Collaboration support development team to use. </w:t>
      </w:r>
    </w:p>
    <w:p w14:paraId="0C18BC82" w14:textId="77777777" w:rsidR="00B823D2" w:rsidRPr="005C7739" w:rsidRDefault="00B823D2" w:rsidP="00B823D2">
      <w:pPr>
        <w:ind w:left="1980"/>
        <w:textAlignment w:val="baseline"/>
        <w:rPr>
          <w:rFonts w:ascii="Frutiger 55 Roman" w:eastAsia="Times New Roman" w:hAnsi="Frutiger 55 Roman" w:cs="Segoe UI"/>
          <w:sz w:val="20"/>
          <w:szCs w:val="20"/>
        </w:rPr>
      </w:pPr>
      <w:r w:rsidRPr="005C7739">
        <w:rPr>
          <w:rFonts w:ascii="Frutiger 55 Roman" w:eastAsia="Times New Roman" w:hAnsi="Frutiger 55 Roman"/>
          <w:sz w:val="20"/>
          <w:szCs w:val="20"/>
        </w:rPr>
        <w:t>All these service accts have E3 licenses and Mailboxes </w:t>
      </w:r>
    </w:p>
    <w:tbl>
      <w:tblPr>
        <w:tblW w:w="8650" w:type="dxa"/>
        <w:tblInd w:w="23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
        <w:gridCol w:w="2652"/>
        <w:gridCol w:w="5213"/>
      </w:tblGrid>
      <w:tr w:rsidR="00B823D2" w:rsidRPr="00643554" w14:paraId="62564B9A" w14:textId="77777777" w:rsidTr="00B823D2">
        <w:tc>
          <w:tcPr>
            <w:tcW w:w="785" w:type="dxa"/>
            <w:tcBorders>
              <w:top w:val="single" w:sz="6" w:space="0" w:color="000000"/>
              <w:left w:val="single" w:sz="6" w:space="0" w:color="000000"/>
              <w:bottom w:val="single" w:sz="6" w:space="0" w:color="000000"/>
              <w:right w:val="single" w:sz="6" w:space="0" w:color="000000"/>
            </w:tcBorders>
            <w:shd w:val="clear" w:color="auto" w:fill="auto"/>
            <w:hideMark/>
          </w:tcPr>
          <w:p w14:paraId="2C046CD8" w14:textId="77777777" w:rsidR="00B823D2" w:rsidRPr="005C7739" w:rsidRDefault="00B823D2" w:rsidP="00B823D2">
            <w:pPr>
              <w:ind w:left="720"/>
              <w:textAlignment w:val="baseline"/>
              <w:rPr>
                <w:rFonts w:ascii="Frutiger 55 Roman" w:eastAsia="Times New Roman" w:hAnsi="Frutiger 55 Roman" w:cs="Times New Roman"/>
                <w:sz w:val="20"/>
                <w:szCs w:val="20"/>
              </w:rPr>
            </w:pPr>
            <w:r w:rsidRPr="005C7739">
              <w:rPr>
                <w:rFonts w:ascii="Frutiger 55 Roman" w:eastAsia="Times New Roman" w:hAnsi="Frutiger 55 Roman"/>
                <w:sz w:val="20"/>
                <w:szCs w:val="20"/>
              </w:rPr>
              <w:t> </w:t>
            </w:r>
          </w:p>
        </w:tc>
        <w:tc>
          <w:tcPr>
            <w:tcW w:w="2652" w:type="dxa"/>
            <w:tcBorders>
              <w:top w:val="single" w:sz="6" w:space="0" w:color="000000"/>
              <w:left w:val="nil"/>
              <w:bottom w:val="single" w:sz="6" w:space="0" w:color="000000"/>
              <w:right w:val="single" w:sz="6" w:space="0" w:color="000000"/>
            </w:tcBorders>
            <w:shd w:val="clear" w:color="auto" w:fill="auto"/>
            <w:hideMark/>
          </w:tcPr>
          <w:p w14:paraId="40D054FD" w14:textId="77777777" w:rsidR="00B823D2" w:rsidRPr="005C7739" w:rsidRDefault="00B823D2" w:rsidP="00B823D2">
            <w:pPr>
              <w:textAlignment w:val="baseline"/>
              <w:rPr>
                <w:rFonts w:ascii="Frutiger 55 Roman" w:eastAsia="Times New Roman" w:hAnsi="Frutiger 55 Roman" w:cs="Times New Roman"/>
                <w:sz w:val="20"/>
                <w:szCs w:val="20"/>
              </w:rPr>
            </w:pPr>
            <w:r w:rsidRPr="005C7739">
              <w:rPr>
                <w:rFonts w:ascii="Frutiger 55 Roman" w:eastAsia="Times New Roman" w:hAnsi="Frutiger 55 Roman"/>
                <w:b/>
                <w:bCs/>
                <w:sz w:val="20"/>
                <w:szCs w:val="20"/>
              </w:rPr>
              <w:t>Service account ID Name</w:t>
            </w:r>
            <w:r w:rsidRPr="005C7739">
              <w:rPr>
                <w:rFonts w:ascii="Frutiger 55 Roman" w:eastAsia="Times New Roman" w:hAnsi="Frutiger 55 Roman"/>
                <w:sz w:val="20"/>
                <w:szCs w:val="20"/>
              </w:rPr>
              <w:t> </w:t>
            </w:r>
          </w:p>
        </w:tc>
        <w:tc>
          <w:tcPr>
            <w:tcW w:w="5213" w:type="dxa"/>
            <w:tcBorders>
              <w:top w:val="single" w:sz="6" w:space="0" w:color="000000"/>
              <w:left w:val="nil"/>
              <w:bottom w:val="single" w:sz="6" w:space="0" w:color="000000"/>
              <w:right w:val="single" w:sz="6" w:space="0" w:color="000000"/>
            </w:tcBorders>
            <w:shd w:val="clear" w:color="auto" w:fill="auto"/>
            <w:hideMark/>
          </w:tcPr>
          <w:p w14:paraId="1359426F" w14:textId="77777777" w:rsidR="00B823D2" w:rsidRPr="005C7739" w:rsidRDefault="00B823D2" w:rsidP="00B823D2">
            <w:pPr>
              <w:textAlignment w:val="baseline"/>
              <w:rPr>
                <w:rFonts w:ascii="Frutiger 55 Roman" w:eastAsia="Times New Roman" w:hAnsi="Frutiger 55 Roman" w:cs="Times New Roman"/>
                <w:sz w:val="20"/>
                <w:szCs w:val="20"/>
              </w:rPr>
            </w:pPr>
            <w:r w:rsidRPr="005C7739">
              <w:rPr>
                <w:rFonts w:ascii="Frutiger 55 Roman" w:eastAsia="Times New Roman" w:hAnsi="Frutiger 55 Roman"/>
                <w:b/>
                <w:bCs/>
                <w:sz w:val="20"/>
                <w:szCs w:val="20"/>
              </w:rPr>
              <w:t>How/when to use.</w:t>
            </w:r>
            <w:r w:rsidRPr="005C7739">
              <w:rPr>
                <w:rFonts w:ascii="Frutiger 55 Roman" w:eastAsia="Times New Roman" w:hAnsi="Frutiger 55 Roman"/>
                <w:sz w:val="20"/>
                <w:szCs w:val="20"/>
              </w:rPr>
              <w:t> </w:t>
            </w:r>
          </w:p>
        </w:tc>
      </w:tr>
      <w:tr w:rsidR="00B823D2" w:rsidRPr="00643554" w14:paraId="47D7D366" w14:textId="77777777" w:rsidTr="005C7739">
        <w:tc>
          <w:tcPr>
            <w:tcW w:w="785" w:type="dxa"/>
            <w:tcBorders>
              <w:top w:val="nil"/>
              <w:left w:val="single" w:sz="6" w:space="0" w:color="000000"/>
              <w:bottom w:val="single" w:sz="6" w:space="0" w:color="000000"/>
              <w:right w:val="single" w:sz="6" w:space="0" w:color="000000"/>
            </w:tcBorders>
            <w:shd w:val="clear" w:color="auto" w:fill="auto"/>
          </w:tcPr>
          <w:p w14:paraId="239F4464" w14:textId="3594A660" w:rsidR="00B823D2" w:rsidRPr="005C7739" w:rsidRDefault="00B823D2" w:rsidP="00B823D2">
            <w:pPr>
              <w:textAlignment w:val="baseline"/>
              <w:rPr>
                <w:rFonts w:ascii="Frutiger 55 Roman" w:eastAsia="Times New Roman" w:hAnsi="Frutiger 55 Roman" w:cs="Times New Roman"/>
                <w:sz w:val="20"/>
                <w:szCs w:val="20"/>
              </w:rPr>
            </w:pPr>
          </w:p>
        </w:tc>
        <w:tc>
          <w:tcPr>
            <w:tcW w:w="2652" w:type="dxa"/>
            <w:tcBorders>
              <w:top w:val="nil"/>
              <w:left w:val="nil"/>
              <w:bottom w:val="single" w:sz="6" w:space="0" w:color="000000"/>
              <w:right w:val="single" w:sz="6" w:space="0" w:color="000000"/>
            </w:tcBorders>
            <w:shd w:val="clear" w:color="auto" w:fill="auto"/>
          </w:tcPr>
          <w:p w14:paraId="300F63F4" w14:textId="22BF876B" w:rsidR="00B823D2" w:rsidRPr="005C7739" w:rsidRDefault="00B823D2" w:rsidP="00B823D2">
            <w:pPr>
              <w:textAlignment w:val="baseline"/>
              <w:rPr>
                <w:rFonts w:ascii="Frutiger 55 Roman" w:eastAsia="Times New Roman" w:hAnsi="Frutiger 55 Roman" w:cs="Times New Roman"/>
                <w:sz w:val="20"/>
                <w:szCs w:val="20"/>
              </w:rPr>
            </w:pPr>
          </w:p>
        </w:tc>
        <w:tc>
          <w:tcPr>
            <w:tcW w:w="5213" w:type="dxa"/>
            <w:tcBorders>
              <w:top w:val="nil"/>
              <w:left w:val="nil"/>
              <w:bottom w:val="single" w:sz="6" w:space="0" w:color="000000"/>
              <w:right w:val="single" w:sz="6" w:space="0" w:color="000000"/>
            </w:tcBorders>
            <w:shd w:val="clear" w:color="auto" w:fill="auto"/>
          </w:tcPr>
          <w:p w14:paraId="597A673F" w14:textId="28BAE5D8" w:rsidR="00B823D2" w:rsidRPr="005C7739" w:rsidRDefault="00B823D2" w:rsidP="00B823D2">
            <w:pPr>
              <w:textAlignment w:val="baseline"/>
              <w:rPr>
                <w:rFonts w:ascii="Frutiger 55 Roman" w:eastAsia="Times New Roman" w:hAnsi="Frutiger 55 Roman" w:cs="Times New Roman"/>
                <w:sz w:val="20"/>
                <w:szCs w:val="20"/>
              </w:rPr>
            </w:pPr>
          </w:p>
        </w:tc>
      </w:tr>
      <w:tr w:rsidR="00B823D2" w:rsidRPr="00643554" w14:paraId="569AA7AC" w14:textId="77777777" w:rsidTr="005C7739">
        <w:tc>
          <w:tcPr>
            <w:tcW w:w="785" w:type="dxa"/>
            <w:tcBorders>
              <w:top w:val="nil"/>
              <w:left w:val="single" w:sz="6" w:space="0" w:color="000000"/>
              <w:bottom w:val="single" w:sz="6" w:space="0" w:color="000000"/>
              <w:right w:val="single" w:sz="6" w:space="0" w:color="000000"/>
            </w:tcBorders>
            <w:shd w:val="clear" w:color="auto" w:fill="auto"/>
            <w:hideMark/>
          </w:tcPr>
          <w:p w14:paraId="3DD5BF08" w14:textId="77777777" w:rsidR="00B823D2" w:rsidRPr="005C7739" w:rsidRDefault="00B823D2" w:rsidP="00B823D2">
            <w:pPr>
              <w:textAlignment w:val="baseline"/>
              <w:rPr>
                <w:rFonts w:ascii="Frutiger 55 Roman" w:eastAsia="Times New Roman" w:hAnsi="Frutiger 55 Roman" w:cs="Times New Roman"/>
                <w:sz w:val="20"/>
                <w:szCs w:val="20"/>
              </w:rPr>
            </w:pPr>
            <w:r w:rsidRPr="005C7739">
              <w:rPr>
                <w:rFonts w:ascii="Frutiger 55 Roman" w:eastAsia="Times New Roman" w:hAnsi="Frutiger 55 Roman"/>
                <w:sz w:val="20"/>
                <w:szCs w:val="20"/>
              </w:rPr>
              <w:t>2 </w:t>
            </w:r>
          </w:p>
        </w:tc>
        <w:tc>
          <w:tcPr>
            <w:tcW w:w="2652" w:type="dxa"/>
            <w:tcBorders>
              <w:top w:val="nil"/>
              <w:left w:val="nil"/>
              <w:bottom w:val="single" w:sz="6" w:space="0" w:color="000000"/>
              <w:right w:val="single" w:sz="6" w:space="0" w:color="000000"/>
            </w:tcBorders>
            <w:shd w:val="clear" w:color="auto" w:fill="auto"/>
            <w:hideMark/>
          </w:tcPr>
          <w:p w14:paraId="4C0E5A9D" w14:textId="77777777" w:rsidR="00B823D2" w:rsidRPr="005C7739" w:rsidRDefault="00B823D2" w:rsidP="00B823D2">
            <w:pPr>
              <w:textAlignment w:val="baseline"/>
              <w:rPr>
                <w:rFonts w:ascii="Frutiger 55 Roman" w:eastAsia="Times New Roman" w:hAnsi="Frutiger 55 Roman" w:cs="Times New Roman"/>
                <w:sz w:val="20"/>
                <w:szCs w:val="20"/>
              </w:rPr>
            </w:pPr>
            <w:r w:rsidRPr="005C7739">
              <w:rPr>
                <w:rFonts w:ascii="Frutiger 55 Roman" w:eastAsia="Times New Roman" w:hAnsi="Frutiger 55 Roman"/>
                <w:sz w:val="20"/>
                <w:szCs w:val="20"/>
              </w:rPr>
              <w:t>svc-O365-Powerapp </w:t>
            </w:r>
          </w:p>
        </w:tc>
        <w:tc>
          <w:tcPr>
            <w:tcW w:w="5213" w:type="dxa"/>
            <w:tcBorders>
              <w:top w:val="nil"/>
              <w:left w:val="nil"/>
              <w:bottom w:val="single" w:sz="6" w:space="0" w:color="000000"/>
              <w:right w:val="single" w:sz="6" w:space="0" w:color="000000"/>
            </w:tcBorders>
            <w:shd w:val="clear" w:color="auto" w:fill="auto"/>
          </w:tcPr>
          <w:p w14:paraId="5DB72887" w14:textId="25105E5F" w:rsidR="00B823D2" w:rsidRPr="005C7739" w:rsidRDefault="00B823D2" w:rsidP="00B823D2">
            <w:pPr>
              <w:textAlignment w:val="baseline"/>
              <w:rPr>
                <w:rFonts w:ascii="Frutiger 55 Roman" w:eastAsia="Times New Roman" w:hAnsi="Frutiger 55 Roman" w:cs="Times New Roman"/>
                <w:sz w:val="20"/>
                <w:szCs w:val="20"/>
              </w:rPr>
            </w:pPr>
          </w:p>
        </w:tc>
      </w:tr>
      <w:tr w:rsidR="00B823D2" w:rsidRPr="00643554" w14:paraId="01667658" w14:textId="77777777" w:rsidTr="005C7739">
        <w:tc>
          <w:tcPr>
            <w:tcW w:w="785" w:type="dxa"/>
            <w:tcBorders>
              <w:top w:val="nil"/>
              <w:left w:val="single" w:sz="6" w:space="0" w:color="000000"/>
              <w:bottom w:val="single" w:sz="6" w:space="0" w:color="000000"/>
              <w:right w:val="single" w:sz="6" w:space="0" w:color="000000"/>
            </w:tcBorders>
            <w:shd w:val="clear" w:color="auto" w:fill="auto"/>
            <w:hideMark/>
          </w:tcPr>
          <w:p w14:paraId="061F4928" w14:textId="77777777" w:rsidR="00B823D2" w:rsidRPr="005C7739" w:rsidRDefault="00B823D2" w:rsidP="00B823D2">
            <w:pPr>
              <w:textAlignment w:val="baseline"/>
              <w:rPr>
                <w:rFonts w:ascii="Frutiger 55 Roman" w:eastAsia="Times New Roman" w:hAnsi="Frutiger 55 Roman" w:cs="Times New Roman"/>
                <w:sz w:val="20"/>
                <w:szCs w:val="20"/>
              </w:rPr>
            </w:pPr>
            <w:r w:rsidRPr="005C7739">
              <w:rPr>
                <w:rFonts w:ascii="Frutiger 55 Roman" w:eastAsia="Times New Roman" w:hAnsi="Frutiger 55 Roman"/>
                <w:sz w:val="20"/>
                <w:szCs w:val="20"/>
              </w:rPr>
              <w:t>3 </w:t>
            </w:r>
          </w:p>
        </w:tc>
        <w:tc>
          <w:tcPr>
            <w:tcW w:w="2652" w:type="dxa"/>
            <w:tcBorders>
              <w:top w:val="nil"/>
              <w:left w:val="nil"/>
              <w:bottom w:val="single" w:sz="6" w:space="0" w:color="000000"/>
              <w:right w:val="single" w:sz="6" w:space="0" w:color="000000"/>
            </w:tcBorders>
            <w:shd w:val="clear" w:color="auto" w:fill="auto"/>
            <w:hideMark/>
          </w:tcPr>
          <w:p w14:paraId="79462492" w14:textId="77777777" w:rsidR="00B823D2" w:rsidRPr="005C7739" w:rsidRDefault="00B823D2" w:rsidP="00B823D2">
            <w:pPr>
              <w:textAlignment w:val="baseline"/>
              <w:rPr>
                <w:rFonts w:ascii="Frutiger 55 Roman" w:eastAsia="Times New Roman" w:hAnsi="Frutiger 55 Roman" w:cs="Times New Roman"/>
                <w:sz w:val="20"/>
                <w:szCs w:val="20"/>
              </w:rPr>
            </w:pPr>
            <w:r w:rsidRPr="005C7739">
              <w:rPr>
                <w:rFonts w:ascii="Frutiger 55 Roman" w:eastAsia="Times New Roman" w:hAnsi="Frutiger 55 Roman"/>
                <w:sz w:val="20"/>
                <w:szCs w:val="20"/>
              </w:rPr>
              <w:t>Svc-Office365-O365 </w:t>
            </w:r>
          </w:p>
        </w:tc>
        <w:tc>
          <w:tcPr>
            <w:tcW w:w="5213" w:type="dxa"/>
            <w:tcBorders>
              <w:top w:val="nil"/>
              <w:left w:val="nil"/>
              <w:bottom w:val="single" w:sz="6" w:space="0" w:color="000000"/>
              <w:right w:val="single" w:sz="6" w:space="0" w:color="000000"/>
            </w:tcBorders>
            <w:shd w:val="clear" w:color="auto" w:fill="auto"/>
          </w:tcPr>
          <w:p w14:paraId="12F5F937" w14:textId="00012042" w:rsidR="00B823D2" w:rsidRPr="005C7739" w:rsidRDefault="00B823D2" w:rsidP="00B823D2">
            <w:pPr>
              <w:textAlignment w:val="baseline"/>
              <w:rPr>
                <w:rFonts w:ascii="Frutiger 55 Roman" w:eastAsia="Times New Roman" w:hAnsi="Frutiger 55 Roman" w:cs="Times New Roman"/>
                <w:sz w:val="20"/>
                <w:szCs w:val="20"/>
              </w:rPr>
            </w:pPr>
          </w:p>
        </w:tc>
      </w:tr>
    </w:tbl>
    <w:p w14:paraId="5D03ECE7" w14:textId="77777777" w:rsidR="000E49C9" w:rsidRPr="005C7739" w:rsidRDefault="000E49C9" w:rsidP="000E49C9">
      <w:pPr>
        <w:pStyle w:val="ListParagraph"/>
        <w:ind w:left="2160"/>
        <w:rPr>
          <w:rFonts w:ascii="Frutiger 55 Roman" w:hAnsi="Frutiger 55 Roman"/>
          <w:sz w:val="20"/>
          <w:szCs w:val="20"/>
        </w:rPr>
      </w:pPr>
    </w:p>
    <w:p w14:paraId="20BB632D" w14:textId="4F57FF9B" w:rsidR="00D5544E" w:rsidRPr="005C7739" w:rsidRDefault="00D5544E">
      <w:pPr>
        <w:rPr>
          <w:rFonts w:ascii="Frutiger 55 Roman" w:hAnsi="Frutiger 55 Roman"/>
          <w:sz w:val="20"/>
          <w:szCs w:val="20"/>
        </w:rPr>
      </w:pPr>
    </w:p>
    <w:p w14:paraId="7DF5C77B" w14:textId="570A8ADC" w:rsidR="008D7031" w:rsidRDefault="008D7031" w:rsidP="005473C1">
      <w:pPr>
        <w:ind w:left="720"/>
        <w:rPr>
          <w:rFonts w:ascii="Frutiger 55 Roman" w:hAnsi="Frutiger 55 Roman"/>
          <w:sz w:val="20"/>
          <w:szCs w:val="20"/>
        </w:rPr>
      </w:pPr>
    </w:p>
    <w:p w14:paraId="01F7505C" w14:textId="77777777" w:rsidR="005473C1" w:rsidRPr="00FD687F" w:rsidRDefault="005473C1" w:rsidP="005C7739">
      <w:pPr>
        <w:rPr>
          <w:rFonts w:ascii="Frutiger 55 Roman" w:hAnsi="Frutiger 55 Roman"/>
          <w:sz w:val="20"/>
          <w:szCs w:val="20"/>
        </w:rPr>
      </w:pPr>
    </w:p>
    <w:p w14:paraId="3104614B" w14:textId="77777777" w:rsidR="005473C1" w:rsidRPr="005473C1" w:rsidRDefault="005473C1" w:rsidP="005C7739">
      <w:pPr>
        <w:rPr>
          <w:rFonts w:ascii="Frutiger 55 Roman" w:hAnsi="Frutiger 55 Roman"/>
          <w:sz w:val="20"/>
          <w:szCs w:val="20"/>
        </w:rPr>
      </w:pPr>
    </w:p>
    <w:p w14:paraId="1CB1CC6B" w14:textId="77777777" w:rsidR="005473C1" w:rsidRPr="005473C1" w:rsidRDefault="005473C1" w:rsidP="005C7739">
      <w:pPr>
        <w:rPr>
          <w:rFonts w:ascii="Frutiger 55 Roman" w:hAnsi="Frutiger 55 Roman"/>
          <w:sz w:val="20"/>
          <w:szCs w:val="20"/>
        </w:rPr>
      </w:pPr>
    </w:p>
    <w:p w14:paraId="384A08B3" w14:textId="77777777" w:rsidR="005473C1" w:rsidRPr="005473C1" w:rsidRDefault="005473C1" w:rsidP="005C7739">
      <w:pPr>
        <w:rPr>
          <w:rFonts w:ascii="Frutiger 55 Roman" w:hAnsi="Frutiger 55 Roman"/>
          <w:sz w:val="20"/>
          <w:szCs w:val="20"/>
        </w:rPr>
      </w:pPr>
    </w:p>
    <w:p w14:paraId="2AD5009A" w14:textId="77777777" w:rsidR="005473C1" w:rsidRDefault="005473C1" w:rsidP="005473C1">
      <w:pPr>
        <w:rPr>
          <w:rFonts w:ascii="Frutiger 55 Roman" w:hAnsi="Frutiger 55 Roman"/>
          <w:sz w:val="20"/>
          <w:szCs w:val="20"/>
        </w:rPr>
      </w:pPr>
    </w:p>
    <w:p w14:paraId="2D66D7EB" w14:textId="5D7624B7" w:rsidR="005473C1" w:rsidRPr="005C7739" w:rsidRDefault="005473C1" w:rsidP="005C7739">
      <w:pPr>
        <w:tabs>
          <w:tab w:val="left" w:pos="8960"/>
        </w:tabs>
        <w:rPr>
          <w:rFonts w:ascii="Frutiger 55 Roman" w:hAnsi="Frutiger 55 Roman"/>
          <w:sz w:val="20"/>
          <w:szCs w:val="20"/>
        </w:rPr>
      </w:pPr>
      <w:r>
        <w:rPr>
          <w:rFonts w:ascii="Frutiger 55 Roman" w:hAnsi="Frutiger 55 Roman"/>
          <w:sz w:val="20"/>
          <w:szCs w:val="20"/>
        </w:rPr>
        <w:tab/>
      </w:r>
    </w:p>
    <w:sectPr w:rsidR="005473C1" w:rsidRPr="005C7739" w:rsidSect="00B96A1C">
      <w:headerReference w:type="even" r:id="rId38"/>
      <w:headerReference w:type="default" r:id="rId39"/>
      <w:footerReference w:type="even" r:id="rId40"/>
      <w:footerReference w:type="default" r:id="rId41"/>
      <w:headerReference w:type="first" r:id="rId42"/>
      <w:footerReference w:type="first" r:id="rId4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2A4E5" w14:textId="77777777" w:rsidR="00DE0A13" w:rsidRDefault="00DE0A13" w:rsidP="00995DAB">
      <w:r>
        <w:separator/>
      </w:r>
    </w:p>
  </w:endnote>
  <w:endnote w:type="continuationSeparator" w:id="0">
    <w:p w14:paraId="0642D031" w14:textId="77777777" w:rsidR="00DE0A13" w:rsidRDefault="00DE0A13" w:rsidP="00995DAB">
      <w:r>
        <w:continuationSeparator/>
      </w:r>
    </w:p>
  </w:endnote>
  <w:endnote w:type="continuationNotice" w:id="1">
    <w:p w14:paraId="5768D716" w14:textId="77777777" w:rsidR="00DE0A13" w:rsidRDefault="00DE0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rutiger 45 Light">
    <w:altName w:val="Calibri"/>
    <w:charset w:val="00"/>
    <w:family w:val="swiss"/>
    <w:pitch w:val="variable"/>
    <w:sig w:usb0="00000003" w:usb1="00000000" w:usb2="00000000" w:usb3="00000000" w:csb0="00000001" w:csb1="00000000"/>
  </w:font>
  <w:font w:name="Frutiger 55 Roman">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EE611" w14:textId="77777777" w:rsidR="00CE2C20" w:rsidRDefault="00CE2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2ADA0" w14:textId="115A4E27" w:rsidR="00D4486E" w:rsidRDefault="00842201">
    <w:pPr>
      <w:pStyle w:val="Footer"/>
    </w:pPr>
    <w:r>
      <w:rPr>
        <w:noProof/>
      </w:rPr>
      <mc:AlternateContent>
        <mc:Choice Requires="wps">
          <w:drawing>
            <wp:anchor distT="0" distB="0" distL="114300" distR="114300" simplePos="0" relativeHeight="251661314" behindDoc="0" locked="0" layoutInCell="0" allowOverlap="1" wp14:anchorId="5074EC22" wp14:editId="19BA1C32">
              <wp:simplePos x="0" y="0"/>
              <wp:positionH relativeFrom="page">
                <wp:posOffset>0</wp:posOffset>
              </wp:positionH>
              <wp:positionV relativeFrom="page">
                <wp:posOffset>9594215</wp:posOffset>
              </wp:positionV>
              <wp:extent cx="7772400" cy="273050"/>
              <wp:effectExtent l="0" t="0" r="0" b="12700"/>
              <wp:wrapNone/>
              <wp:docPr id="1" name="MSIPCMdfd8451eaab3f50ac71029e5" descr="{&quot;HashCode&quot;:-152805018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CD711E" w14:textId="2ACDED35" w:rsidR="00842201" w:rsidRPr="00842201" w:rsidRDefault="00842201" w:rsidP="00842201">
                          <w:pPr>
                            <w:rPr>
                              <w:color w:val="000000"/>
                              <w:sz w:val="20"/>
                            </w:rPr>
                          </w:pPr>
                          <w:r w:rsidRPr="00842201">
                            <w:rPr>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074EC22" id="_x0000_t202" coordsize="21600,21600" o:spt="202" path="m,l,21600r21600,l21600,xe">
              <v:stroke joinstyle="miter"/>
              <v:path gradientshapeok="t" o:connecttype="rect"/>
            </v:shapetype>
            <v:shape id="MSIPCMdfd8451eaab3f50ac71029e5" o:spid="_x0000_s1026" type="#_x0000_t202" alt="{&quot;HashCode&quot;:-1528050180,&quot;Height&quot;:792.0,&quot;Width&quot;:612.0,&quot;Placement&quot;:&quot;Footer&quot;,&quot;Index&quot;:&quot;Primary&quot;,&quot;Section&quot;:1,&quot;Top&quot;:0.0,&quot;Left&quot;:0.0}" style="position:absolute;margin-left:0;margin-top:755.45pt;width:612pt;height:21.5pt;z-index:25166131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" o:allowincell="f" filled="f" stroked="f" strokeweight=".5pt">
              <v:textbox inset="20pt,0,,0">
                <w:txbxContent>
                  <w:p w14:paraId="2DCD711E" w14:textId="2ACDED35" w:rsidR="00842201" w:rsidRPr="00842201" w:rsidRDefault="00842201" w:rsidP="00842201">
                    <w:pPr>
                      <w:rPr>
                        <w:color w:val="000000"/>
                        <w:sz w:val="20"/>
                      </w:rPr>
                    </w:pPr>
                    <w:r w:rsidRPr="00842201">
                      <w:rPr>
                        <w:color w:val="000000"/>
                        <w:sz w:val="20"/>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F77EC" w14:textId="0B77479D" w:rsidR="00CE2C20" w:rsidRDefault="00842201">
    <w:pPr>
      <w:pStyle w:val="Footer"/>
    </w:pPr>
    <w:r>
      <w:rPr>
        <w:noProof/>
      </w:rPr>
      <mc:AlternateContent>
        <mc:Choice Requires="wps">
          <w:drawing>
            <wp:anchor distT="0" distB="0" distL="114300" distR="114300" simplePos="0" relativeHeight="251662338" behindDoc="0" locked="0" layoutInCell="0" allowOverlap="1" wp14:anchorId="7A02FDDD" wp14:editId="36C79373">
              <wp:simplePos x="0" y="0"/>
              <wp:positionH relativeFrom="page">
                <wp:posOffset>0</wp:posOffset>
              </wp:positionH>
              <wp:positionV relativeFrom="page">
                <wp:posOffset>9594215</wp:posOffset>
              </wp:positionV>
              <wp:extent cx="7772400" cy="273050"/>
              <wp:effectExtent l="0" t="0" r="0" b="12700"/>
              <wp:wrapNone/>
              <wp:docPr id="5" name="MSIPCMfe214063a82592dd548bcc79" descr="{&quot;HashCode&quot;:-1528050180,&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F466E2" w14:textId="53CC2C84" w:rsidR="00842201" w:rsidRPr="00842201" w:rsidRDefault="00842201" w:rsidP="00842201">
                          <w:pPr>
                            <w:rPr>
                              <w:color w:val="000000"/>
                              <w:sz w:val="20"/>
                            </w:rPr>
                          </w:pPr>
                          <w:r w:rsidRPr="00842201">
                            <w:rPr>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A02FDDD" id="_x0000_t202" coordsize="21600,21600" o:spt="202" path="m,l,21600r21600,l21600,xe">
              <v:stroke joinstyle="miter"/>
              <v:path gradientshapeok="t" o:connecttype="rect"/>
            </v:shapetype>
            <v:shape id="MSIPCMfe214063a82592dd548bcc79" o:spid="_x0000_s1027" type="#_x0000_t202" alt="{&quot;HashCode&quot;:-1528050180,&quot;Height&quot;:792.0,&quot;Width&quot;:612.0,&quot;Placement&quot;:&quot;Footer&quot;,&quot;Index&quot;:&quot;FirstPage&quot;,&quot;Section&quot;:1,&quot;Top&quot;:0.0,&quot;Left&quot;:0.0}" style="position:absolute;margin-left:0;margin-top:755.45pt;width:612pt;height:21.5pt;z-index:25166233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" o:allowincell="f" filled="f" stroked="f" strokeweight=".5pt">
              <v:textbox inset="20pt,0,,0">
                <w:txbxContent>
                  <w:p w14:paraId="18F466E2" w14:textId="53CC2C84" w:rsidR="00842201" w:rsidRPr="00842201" w:rsidRDefault="00842201" w:rsidP="00842201">
                    <w:pPr>
                      <w:rPr>
                        <w:color w:val="000000"/>
                        <w:sz w:val="20"/>
                      </w:rPr>
                    </w:pPr>
                    <w:r w:rsidRPr="00842201">
                      <w:rPr>
                        <w:color w:val="000000"/>
                        <w:sz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CA611" w14:textId="77777777" w:rsidR="00DE0A13" w:rsidRDefault="00DE0A13" w:rsidP="00995DAB">
      <w:r>
        <w:separator/>
      </w:r>
    </w:p>
  </w:footnote>
  <w:footnote w:type="continuationSeparator" w:id="0">
    <w:p w14:paraId="0908FB9E" w14:textId="77777777" w:rsidR="00DE0A13" w:rsidRDefault="00DE0A13" w:rsidP="00995DAB">
      <w:r>
        <w:continuationSeparator/>
      </w:r>
    </w:p>
  </w:footnote>
  <w:footnote w:type="continuationNotice" w:id="1">
    <w:p w14:paraId="5BAB19ED" w14:textId="77777777" w:rsidR="00DE0A13" w:rsidRDefault="00DE0A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32606" w14:textId="7121AADD" w:rsidR="00D4486E" w:rsidRDefault="00D4486E">
    <w:pPr>
      <w:pStyle w:val="Header"/>
    </w:pPr>
    <w:r>
      <w:rPr>
        <w:noProof/>
      </w:rPr>
      <w:drawing>
        <wp:anchor distT="0" distB="0" distL="114300" distR="114300" simplePos="1" relativeHeight="251658240" behindDoc="0" locked="0" layoutInCell="1" allowOverlap="1" wp14:anchorId="33A4C5BD" wp14:editId="42F1AD0F">
          <wp:simplePos x="6638925" y="4357370"/>
          <wp:positionH relativeFrom="page">
            <wp:posOffset>6638925</wp:posOffset>
          </wp:positionH>
          <wp:positionV relativeFrom="page">
            <wp:posOffset>4357370</wp:posOffset>
          </wp:positionV>
          <wp:extent cx="1133475" cy="733425"/>
          <wp:effectExtent l="0" t="0" r="9525" b="9525"/>
          <wp:wrapNone/>
          <wp:docPr id="22" name="Zurich" descr="Z_EN_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rich" descr="Z_EN_BLU"/>
                  <pic:cNvPicPr>
                    <a:picLocks noChangeAspect="1" noChangeArrowheads="1"/>
                  </pic:cNvPicPr>
                </pic:nvPicPr>
                <pic:blipFill>
                  <a:blip r:embed="rId1"/>
                  <a:srcRect/>
                  <a:stretch>
                    <a:fillRect/>
                  </a:stretch>
                </pic:blipFill>
                <pic:spPr bwMode="auto">
                  <a:xfrm>
                    <a:off x="0" y="0"/>
                    <a:ext cx="1133475" cy="7334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742322667"/>
      <w:docPartObj>
        <w:docPartGallery w:val="Page Numbers (Top of Page)"/>
        <w:docPartUnique/>
      </w:docPartObj>
    </w:sdtPr>
    <w:sdtEndPr>
      <w:rPr>
        <w:b/>
        <w:bCs/>
        <w:noProof/>
        <w:color w:val="auto"/>
        <w:spacing w:val="0"/>
      </w:rPr>
    </w:sdtEndPr>
    <w:sdtContent>
      <w:p w14:paraId="28144478" w14:textId="2EC22A66" w:rsidR="005F48C2" w:rsidRDefault="005F48C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236D49B" w14:textId="49ED1A3C" w:rsidR="00D4486E" w:rsidRDefault="00D44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703B7" w14:textId="52897F6F" w:rsidR="00D4486E" w:rsidRDefault="00D4486E">
    <w:pPr>
      <w:pStyle w:val="Header"/>
    </w:pPr>
    <w:r>
      <w:rPr>
        <w:noProof/>
      </w:rPr>
      <w:drawing>
        <wp:anchor distT="0" distB="0" distL="114300" distR="114300" simplePos="0" relativeHeight="251656192" behindDoc="0" locked="0" layoutInCell="1" allowOverlap="1" wp14:anchorId="7FEAA993" wp14:editId="3B092679">
          <wp:simplePos x="0" y="0"/>
          <wp:positionH relativeFrom="margin">
            <wp:align>right</wp:align>
          </wp:positionH>
          <wp:positionV relativeFrom="page">
            <wp:posOffset>539750</wp:posOffset>
          </wp:positionV>
          <wp:extent cx="1133475" cy="733425"/>
          <wp:effectExtent l="0" t="0" r="9525" b="9525"/>
          <wp:wrapNone/>
          <wp:docPr id="24" name="Zurich" descr="Z_EN_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rich" descr="Z_EN_BLU"/>
                  <pic:cNvPicPr>
                    <a:picLocks noChangeAspect="1" noChangeArrowheads="1"/>
                  </pic:cNvPicPr>
                </pic:nvPicPr>
                <pic:blipFill>
                  <a:blip r:embed="rId1"/>
                  <a:srcRect/>
                  <a:stretch>
                    <a:fillRect/>
                  </a:stretch>
                </pic:blipFill>
                <pic:spPr bwMode="auto">
                  <a:xfrm>
                    <a:off x="0" y="0"/>
                    <a:ext cx="1133475" cy="7334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0556"/>
    <w:multiLevelType w:val="hybridMultilevel"/>
    <w:tmpl w:val="C4DA769E"/>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A4CC8"/>
    <w:multiLevelType w:val="hybridMultilevel"/>
    <w:tmpl w:val="B6C09B56"/>
    <w:lvl w:ilvl="0" w:tplc="9DD44686">
      <w:start w:val="1"/>
      <w:numFmt w:val="decimal"/>
      <w:lvlText w:val="%1."/>
      <w:lvlJc w:val="left"/>
      <w:pPr>
        <w:tabs>
          <w:tab w:val="num" w:pos="720"/>
        </w:tabs>
        <w:ind w:left="720" w:hanging="360"/>
      </w:pPr>
    </w:lvl>
    <w:lvl w:ilvl="1" w:tplc="DD3CE320">
      <w:start w:val="1"/>
      <w:numFmt w:val="decimal"/>
      <w:lvlText w:val="%2."/>
      <w:lvlJc w:val="left"/>
      <w:pPr>
        <w:tabs>
          <w:tab w:val="num" w:pos="1440"/>
        </w:tabs>
        <w:ind w:left="1440" w:hanging="360"/>
      </w:pPr>
    </w:lvl>
    <w:lvl w:ilvl="2" w:tplc="C12431CE">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B8A05056" w:tentative="1">
      <w:start w:val="1"/>
      <w:numFmt w:val="decimal"/>
      <w:lvlText w:val="%5."/>
      <w:lvlJc w:val="left"/>
      <w:pPr>
        <w:tabs>
          <w:tab w:val="num" w:pos="3600"/>
        </w:tabs>
        <w:ind w:left="3600" w:hanging="360"/>
      </w:pPr>
    </w:lvl>
    <w:lvl w:ilvl="5" w:tplc="80082A4A" w:tentative="1">
      <w:start w:val="1"/>
      <w:numFmt w:val="decimal"/>
      <w:lvlText w:val="%6."/>
      <w:lvlJc w:val="left"/>
      <w:pPr>
        <w:tabs>
          <w:tab w:val="num" w:pos="4320"/>
        </w:tabs>
        <w:ind w:left="4320" w:hanging="360"/>
      </w:pPr>
    </w:lvl>
    <w:lvl w:ilvl="6" w:tplc="C888C7C8" w:tentative="1">
      <w:start w:val="1"/>
      <w:numFmt w:val="decimal"/>
      <w:lvlText w:val="%7."/>
      <w:lvlJc w:val="left"/>
      <w:pPr>
        <w:tabs>
          <w:tab w:val="num" w:pos="5040"/>
        </w:tabs>
        <w:ind w:left="5040" w:hanging="360"/>
      </w:pPr>
    </w:lvl>
    <w:lvl w:ilvl="7" w:tplc="BC2C76B8" w:tentative="1">
      <w:start w:val="1"/>
      <w:numFmt w:val="decimal"/>
      <w:lvlText w:val="%8."/>
      <w:lvlJc w:val="left"/>
      <w:pPr>
        <w:tabs>
          <w:tab w:val="num" w:pos="5760"/>
        </w:tabs>
        <w:ind w:left="5760" w:hanging="360"/>
      </w:pPr>
    </w:lvl>
    <w:lvl w:ilvl="8" w:tplc="D46CA9A4" w:tentative="1">
      <w:start w:val="1"/>
      <w:numFmt w:val="decimal"/>
      <w:lvlText w:val="%9."/>
      <w:lvlJc w:val="left"/>
      <w:pPr>
        <w:tabs>
          <w:tab w:val="num" w:pos="6480"/>
        </w:tabs>
        <w:ind w:left="6480" w:hanging="360"/>
      </w:pPr>
    </w:lvl>
  </w:abstractNum>
  <w:abstractNum w:abstractNumId="2" w15:restartNumberingAfterBreak="0">
    <w:nsid w:val="118C656D"/>
    <w:multiLevelType w:val="hybridMultilevel"/>
    <w:tmpl w:val="895E4508"/>
    <w:lvl w:ilvl="0" w:tplc="3EFA5F58">
      <w:start w:val="1"/>
      <w:numFmt w:val="lowerLetter"/>
      <w:lvlText w:val="%1."/>
      <w:lvlJc w:val="left"/>
      <w:pPr>
        <w:ind w:left="1080" w:hanging="360"/>
      </w:pPr>
      <w:rPr>
        <w:rFonts w:hint="default"/>
      </w:rPr>
    </w:lvl>
    <w:lvl w:ilvl="1" w:tplc="B53A2580">
      <w:start w:val="1"/>
      <w:numFmt w:val="decimal"/>
      <w:lvlText w:val="%2."/>
      <w:lvlJc w:val="left"/>
      <w:pPr>
        <w:ind w:left="1800" w:hanging="360"/>
      </w:pPr>
      <w:rPr>
        <w:rFonts w:ascii="Calibri" w:eastAsiaTheme="minorHAnsi" w:hAnsi="Calibri" w:cs="Calibri"/>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9326ED"/>
    <w:multiLevelType w:val="multilevel"/>
    <w:tmpl w:val="072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B4FFC"/>
    <w:multiLevelType w:val="hybridMultilevel"/>
    <w:tmpl w:val="97482C36"/>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448C6"/>
    <w:multiLevelType w:val="hybridMultilevel"/>
    <w:tmpl w:val="15CC7A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7417B"/>
    <w:multiLevelType w:val="hybridMultilevel"/>
    <w:tmpl w:val="A2A8784A"/>
    <w:lvl w:ilvl="0" w:tplc="20C207C6">
      <w:start w:val="1"/>
      <w:numFmt w:val="bullet"/>
      <w:lvlText w:val="•"/>
      <w:lvlJc w:val="left"/>
      <w:pPr>
        <w:tabs>
          <w:tab w:val="num" w:pos="720"/>
        </w:tabs>
        <w:ind w:left="720" w:hanging="360"/>
      </w:pPr>
      <w:rPr>
        <w:rFonts w:ascii="Arial" w:hAnsi="Arial" w:hint="default"/>
      </w:rPr>
    </w:lvl>
    <w:lvl w:ilvl="1" w:tplc="AC001F30">
      <w:start w:val="1"/>
      <w:numFmt w:val="bullet"/>
      <w:lvlText w:val="•"/>
      <w:lvlJc w:val="left"/>
      <w:pPr>
        <w:tabs>
          <w:tab w:val="num" w:pos="1440"/>
        </w:tabs>
        <w:ind w:left="1440" w:hanging="360"/>
      </w:pPr>
      <w:rPr>
        <w:rFonts w:ascii="Arial" w:hAnsi="Arial" w:hint="default"/>
      </w:rPr>
    </w:lvl>
    <w:lvl w:ilvl="2" w:tplc="EE8C3798" w:tentative="1">
      <w:start w:val="1"/>
      <w:numFmt w:val="bullet"/>
      <w:lvlText w:val="•"/>
      <w:lvlJc w:val="left"/>
      <w:pPr>
        <w:tabs>
          <w:tab w:val="num" w:pos="2160"/>
        </w:tabs>
        <w:ind w:left="2160" w:hanging="360"/>
      </w:pPr>
      <w:rPr>
        <w:rFonts w:ascii="Arial" w:hAnsi="Arial" w:hint="default"/>
      </w:rPr>
    </w:lvl>
    <w:lvl w:ilvl="3" w:tplc="240C5BC4" w:tentative="1">
      <w:start w:val="1"/>
      <w:numFmt w:val="bullet"/>
      <w:lvlText w:val="•"/>
      <w:lvlJc w:val="left"/>
      <w:pPr>
        <w:tabs>
          <w:tab w:val="num" w:pos="2880"/>
        </w:tabs>
        <w:ind w:left="2880" w:hanging="360"/>
      </w:pPr>
      <w:rPr>
        <w:rFonts w:ascii="Arial" w:hAnsi="Arial" w:hint="default"/>
      </w:rPr>
    </w:lvl>
    <w:lvl w:ilvl="4" w:tplc="FD22A58C" w:tentative="1">
      <w:start w:val="1"/>
      <w:numFmt w:val="bullet"/>
      <w:lvlText w:val="•"/>
      <w:lvlJc w:val="left"/>
      <w:pPr>
        <w:tabs>
          <w:tab w:val="num" w:pos="3600"/>
        </w:tabs>
        <w:ind w:left="3600" w:hanging="360"/>
      </w:pPr>
      <w:rPr>
        <w:rFonts w:ascii="Arial" w:hAnsi="Arial" w:hint="default"/>
      </w:rPr>
    </w:lvl>
    <w:lvl w:ilvl="5" w:tplc="60D2F5C6" w:tentative="1">
      <w:start w:val="1"/>
      <w:numFmt w:val="bullet"/>
      <w:lvlText w:val="•"/>
      <w:lvlJc w:val="left"/>
      <w:pPr>
        <w:tabs>
          <w:tab w:val="num" w:pos="4320"/>
        </w:tabs>
        <w:ind w:left="4320" w:hanging="360"/>
      </w:pPr>
      <w:rPr>
        <w:rFonts w:ascii="Arial" w:hAnsi="Arial" w:hint="default"/>
      </w:rPr>
    </w:lvl>
    <w:lvl w:ilvl="6" w:tplc="7700AF7A" w:tentative="1">
      <w:start w:val="1"/>
      <w:numFmt w:val="bullet"/>
      <w:lvlText w:val="•"/>
      <w:lvlJc w:val="left"/>
      <w:pPr>
        <w:tabs>
          <w:tab w:val="num" w:pos="5040"/>
        </w:tabs>
        <w:ind w:left="5040" w:hanging="360"/>
      </w:pPr>
      <w:rPr>
        <w:rFonts w:ascii="Arial" w:hAnsi="Arial" w:hint="default"/>
      </w:rPr>
    </w:lvl>
    <w:lvl w:ilvl="7" w:tplc="8CD40FE6" w:tentative="1">
      <w:start w:val="1"/>
      <w:numFmt w:val="bullet"/>
      <w:lvlText w:val="•"/>
      <w:lvlJc w:val="left"/>
      <w:pPr>
        <w:tabs>
          <w:tab w:val="num" w:pos="5760"/>
        </w:tabs>
        <w:ind w:left="5760" w:hanging="360"/>
      </w:pPr>
      <w:rPr>
        <w:rFonts w:ascii="Arial" w:hAnsi="Arial" w:hint="default"/>
      </w:rPr>
    </w:lvl>
    <w:lvl w:ilvl="8" w:tplc="3E768A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D64BC8"/>
    <w:multiLevelType w:val="hybridMultilevel"/>
    <w:tmpl w:val="8090B3BE"/>
    <w:lvl w:ilvl="0" w:tplc="CE542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54547"/>
    <w:multiLevelType w:val="multilevel"/>
    <w:tmpl w:val="0C7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157445"/>
    <w:multiLevelType w:val="multilevel"/>
    <w:tmpl w:val="A48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740A67"/>
    <w:multiLevelType w:val="hybridMultilevel"/>
    <w:tmpl w:val="8ECEE574"/>
    <w:lvl w:ilvl="0" w:tplc="04090017">
      <w:start w:val="1"/>
      <w:numFmt w:val="lowerLetter"/>
      <w:lvlText w:val="%1)"/>
      <w:lvlJc w:val="left"/>
      <w:pPr>
        <w:ind w:left="720" w:hanging="360"/>
      </w:pPr>
      <w:rPr>
        <w:rFonts w:hint="default"/>
      </w:rPr>
    </w:lvl>
    <w:lvl w:ilvl="1" w:tplc="5FC4814E">
      <w:start w:val="1"/>
      <w:numFmt w:val="lowerLetter"/>
      <w:lvlText w:val="%2."/>
      <w:lvlJc w:val="left"/>
      <w:pPr>
        <w:ind w:left="1440" w:hanging="360"/>
      </w:pPr>
      <w:rPr>
        <w:rFonts w:ascii="Calibri" w:eastAsia="Times New Roman" w:hAnsi="Calibri" w:cs="Calibri"/>
      </w:r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B3555"/>
    <w:multiLevelType w:val="hybridMultilevel"/>
    <w:tmpl w:val="E1203FBC"/>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B6FC5"/>
    <w:multiLevelType w:val="multilevel"/>
    <w:tmpl w:val="5518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285E09"/>
    <w:multiLevelType w:val="hybridMultilevel"/>
    <w:tmpl w:val="77A6989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36310"/>
    <w:multiLevelType w:val="hybridMultilevel"/>
    <w:tmpl w:val="2C4CBE0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55670"/>
    <w:multiLevelType w:val="hybridMultilevel"/>
    <w:tmpl w:val="A06CDB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6284E"/>
    <w:multiLevelType w:val="hybridMultilevel"/>
    <w:tmpl w:val="29D8B0B6"/>
    <w:lvl w:ilvl="0" w:tplc="B4CA5F9E">
      <w:start w:val="1"/>
      <w:numFmt w:val="decimal"/>
      <w:lvlText w:val="%1."/>
      <w:lvlJc w:val="left"/>
      <w:pPr>
        <w:tabs>
          <w:tab w:val="num" w:pos="1080"/>
        </w:tabs>
        <w:ind w:left="1080" w:hanging="360"/>
      </w:pPr>
    </w:lvl>
    <w:lvl w:ilvl="1" w:tplc="B35EC336">
      <w:start w:val="3856"/>
      <w:numFmt w:val="bullet"/>
      <w:lvlText w:val=""/>
      <w:lvlJc w:val="left"/>
      <w:pPr>
        <w:tabs>
          <w:tab w:val="num" w:pos="1800"/>
        </w:tabs>
        <w:ind w:left="1800" w:hanging="360"/>
      </w:pPr>
      <w:rPr>
        <w:rFonts w:ascii="Wingdings" w:hAnsi="Wingdings" w:hint="default"/>
      </w:rPr>
    </w:lvl>
    <w:lvl w:ilvl="2" w:tplc="6046B2EC">
      <w:start w:val="1"/>
      <w:numFmt w:val="decimal"/>
      <w:lvlText w:val="%3."/>
      <w:lvlJc w:val="left"/>
      <w:pPr>
        <w:tabs>
          <w:tab w:val="num" w:pos="2520"/>
        </w:tabs>
        <w:ind w:left="2520" w:hanging="360"/>
      </w:pPr>
    </w:lvl>
    <w:lvl w:ilvl="3" w:tplc="95A087FC">
      <w:start w:val="1"/>
      <w:numFmt w:val="decimal"/>
      <w:lvlText w:val="%4."/>
      <w:lvlJc w:val="left"/>
      <w:pPr>
        <w:tabs>
          <w:tab w:val="num" w:pos="3240"/>
        </w:tabs>
        <w:ind w:left="3240" w:hanging="360"/>
      </w:pPr>
    </w:lvl>
    <w:lvl w:ilvl="4" w:tplc="EA8A6DE8">
      <w:start w:val="1"/>
      <w:numFmt w:val="lowerRoman"/>
      <w:lvlText w:val="%5."/>
      <w:lvlJc w:val="left"/>
      <w:pPr>
        <w:ind w:left="4320" w:hanging="720"/>
      </w:pPr>
      <w:rPr>
        <w:rFonts w:hint="default"/>
      </w:rPr>
    </w:lvl>
    <w:lvl w:ilvl="5" w:tplc="93D2493A">
      <w:start w:val="1"/>
      <w:numFmt w:val="decimal"/>
      <w:lvlText w:val="%6"/>
      <w:lvlJc w:val="left"/>
      <w:pPr>
        <w:ind w:left="4680" w:hanging="360"/>
      </w:pPr>
      <w:rPr>
        <w:rFonts w:hint="default"/>
      </w:rPr>
    </w:lvl>
    <w:lvl w:ilvl="6" w:tplc="49B2C4CE" w:tentative="1">
      <w:start w:val="1"/>
      <w:numFmt w:val="decimal"/>
      <w:lvlText w:val="%7."/>
      <w:lvlJc w:val="left"/>
      <w:pPr>
        <w:tabs>
          <w:tab w:val="num" w:pos="5400"/>
        </w:tabs>
        <w:ind w:left="5400" w:hanging="360"/>
      </w:pPr>
    </w:lvl>
    <w:lvl w:ilvl="7" w:tplc="C9A8B216" w:tentative="1">
      <w:start w:val="1"/>
      <w:numFmt w:val="decimal"/>
      <w:lvlText w:val="%8."/>
      <w:lvlJc w:val="left"/>
      <w:pPr>
        <w:tabs>
          <w:tab w:val="num" w:pos="6120"/>
        </w:tabs>
        <w:ind w:left="6120" w:hanging="360"/>
      </w:pPr>
    </w:lvl>
    <w:lvl w:ilvl="8" w:tplc="61D238AE" w:tentative="1">
      <w:start w:val="1"/>
      <w:numFmt w:val="decimal"/>
      <w:lvlText w:val="%9."/>
      <w:lvlJc w:val="left"/>
      <w:pPr>
        <w:tabs>
          <w:tab w:val="num" w:pos="6840"/>
        </w:tabs>
        <w:ind w:left="6840" w:hanging="360"/>
      </w:pPr>
    </w:lvl>
  </w:abstractNum>
  <w:abstractNum w:abstractNumId="17" w15:restartNumberingAfterBreak="0">
    <w:nsid w:val="45924501"/>
    <w:multiLevelType w:val="hybridMultilevel"/>
    <w:tmpl w:val="D9EA7412"/>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C385E"/>
    <w:multiLevelType w:val="hybridMultilevel"/>
    <w:tmpl w:val="643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510AD"/>
    <w:multiLevelType w:val="hybridMultilevel"/>
    <w:tmpl w:val="B3123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D14886"/>
    <w:multiLevelType w:val="multilevel"/>
    <w:tmpl w:val="EFE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687B12"/>
    <w:multiLevelType w:val="hybridMultilevel"/>
    <w:tmpl w:val="57D05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540A5"/>
    <w:multiLevelType w:val="hybridMultilevel"/>
    <w:tmpl w:val="C194F198"/>
    <w:lvl w:ilvl="0" w:tplc="04090001">
      <w:start w:val="1"/>
      <w:numFmt w:val="bullet"/>
      <w:lvlText w:val=""/>
      <w:lvlJc w:val="left"/>
      <w:pPr>
        <w:ind w:left="360" w:hanging="360"/>
      </w:pPr>
      <w:rPr>
        <w:rFonts w:ascii="Symbol" w:hAnsi="Symbol" w:hint="default"/>
      </w:rPr>
    </w:lvl>
    <w:lvl w:ilvl="1" w:tplc="5FC4814E">
      <w:start w:val="1"/>
      <w:numFmt w:val="lowerLetter"/>
      <w:lvlText w:val="%2."/>
      <w:lvlJc w:val="left"/>
      <w:pPr>
        <w:ind w:left="1080" w:hanging="360"/>
      </w:pPr>
      <w:rPr>
        <w:rFonts w:ascii="Calibri" w:eastAsia="Times New Roman" w:hAnsi="Calibri" w:cs="Calibri"/>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291E47"/>
    <w:multiLevelType w:val="multilevel"/>
    <w:tmpl w:val="984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033516"/>
    <w:multiLevelType w:val="hybridMultilevel"/>
    <w:tmpl w:val="B29A4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10F99"/>
    <w:multiLevelType w:val="hybridMultilevel"/>
    <w:tmpl w:val="A1EED798"/>
    <w:lvl w:ilvl="0" w:tplc="A7B8B418">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5426007"/>
    <w:multiLevelType w:val="hybridMultilevel"/>
    <w:tmpl w:val="79F2C592"/>
    <w:lvl w:ilvl="0" w:tplc="0409000F">
      <w:start w:val="1"/>
      <w:numFmt w:val="decimal"/>
      <w:lvlText w:val="%1."/>
      <w:lvlJc w:val="left"/>
      <w:pPr>
        <w:ind w:left="720" w:hanging="360"/>
      </w:pPr>
      <w:rPr>
        <w:rFonts w:hint="default"/>
      </w:rPr>
    </w:lvl>
    <w:lvl w:ilvl="1" w:tplc="5FC4814E">
      <w:start w:val="1"/>
      <w:numFmt w:val="lowerLetter"/>
      <w:lvlText w:val="%2."/>
      <w:lvlJc w:val="left"/>
      <w:pPr>
        <w:ind w:left="1440" w:hanging="360"/>
      </w:pPr>
      <w:rPr>
        <w:rFonts w:ascii="Calibri" w:eastAsia="Times New Roman" w:hAnsi="Calibri" w:cs="Calibr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C554D9"/>
    <w:multiLevelType w:val="hybridMultilevel"/>
    <w:tmpl w:val="FD74D5DA"/>
    <w:lvl w:ilvl="0" w:tplc="31D04F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E11C11"/>
    <w:multiLevelType w:val="hybridMultilevel"/>
    <w:tmpl w:val="23980476"/>
    <w:lvl w:ilvl="0" w:tplc="695C4456">
      <w:start w:val="1"/>
      <w:numFmt w:val="bullet"/>
      <w:lvlText w:val="-"/>
      <w:lvlJc w:val="left"/>
      <w:pPr>
        <w:ind w:left="720" w:hanging="360"/>
      </w:pPr>
      <w:rPr>
        <w:rFonts w:ascii="Calibri" w:eastAsia="Calibr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9" w15:restartNumberingAfterBreak="0">
    <w:nsid w:val="6EEB0242"/>
    <w:multiLevelType w:val="hybridMultilevel"/>
    <w:tmpl w:val="85A6C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F05EA"/>
    <w:multiLevelType w:val="hybridMultilevel"/>
    <w:tmpl w:val="04385C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25EC4"/>
    <w:multiLevelType w:val="hybridMultilevel"/>
    <w:tmpl w:val="9436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F12E24"/>
    <w:multiLevelType w:val="multilevel"/>
    <w:tmpl w:val="ADBC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1362C7"/>
    <w:multiLevelType w:val="multilevel"/>
    <w:tmpl w:val="7C2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310EBF"/>
    <w:multiLevelType w:val="hybridMultilevel"/>
    <w:tmpl w:val="B99871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8A35A0"/>
    <w:multiLevelType w:val="multilevel"/>
    <w:tmpl w:val="E78E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6"/>
  </w:num>
  <w:num w:numId="3">
    <w:abstractNumId w:val="31"/>
  </w:num>
  <w:num w:numId="4">
    <w:abstractNumId w:val="2"/>
  </w:num>
  <w:num w:numId="5">
    <w:abstractNumId w:val="16"/>
  </w:num>
  <w:num w:numId="6">
    <w:abstractNumId w:val="25"/>
  </w:num>
  <w:num w:numId="7">
    <w:abstractNumId w:val="1"/>
  </w:num>
  <w:num w:numId="8">
    <w:abstractNumId w:val="22"/>
  </w:num>
  <w:num w:numId="9">
    <w:abstractNumId w:val="19"/>
  </w:num>
  <w:num w:numId="10">
    <w:abstractNumId w:val="7"/>
  </w:num>
  <w:num w:numId="11">
    <w:abstractNumId w:val="27"/>
  </w:num>
  <w:num w:numId="12">
    <w:abstractNumId w:val="28"/>
  </w:num>
  <w:num w:numId="13">
    <w:abstractNumId w:val="12"/>
  </w:num>
  <w:num w:numId="14">
    <w:abstractNumId w:val="9"/>
  </w:num>
  <w:num w:numId="15">
    <w:abstractNumId w:val="35"/>
  </w:num>
  <w:num w:numId="16">
    <w:abstractNumId w:val="33"/>
  </w:num>
  <w:num w:numId="17">
    <w:abstractNumId w:val="3"/>
  </w:num>
  <w:num w:numId="18">
    <w:abstractNumId w:val="8"/>
  </w:num>
  <w:num w:numId="19">
    <w:abstractNumId w:val="20"/>
  </w:num>
  <w:num w:numId="20">
    <w:abstractNumId w:val="10"/>
  </w:num>
  <w:num w:numId="21">
    <w:abstractNumId w:val="34"/>
  </w:num>
  <w:num w:numId="22">
    <w:abstractNumId w:val="17"/>
  </w:num>
  <w:num w:numId="23">
    <w:abstractNumId w:val="11"/>
  </w:num>
  <w:num w:numId="24">
    <w:abstractNumId w:val="30"/>
  </w:num>
  <w:num w:numId="25">
    <w:abstractNumId w:val="18"/>
  </w:num>
  <w:num w:numId="26">
    <w:abstractNumId w:val="4"/>
  </w:num>
  <w:num w:numId="27">
    <w:abstractNumId w:val="14"/>
  </w:num>
  <w:num w:numId="28">
    <w:abstractNumId w:val="0"/>
  </w:num>
  <w:num w:numId="29">
    <w:abstractNumId w:val="13"/>
  </w:num>
  <w:num w:numId="30">
    <w:abstractNumId w:val="5"/>
  </w:num>
  <w:num w:numId="31">
    <w:abstractNumId w:val="21"/>
  </w:num>
  <w:num w:numId="32">
    <w:abstractNumId w:val="29"/>
  </w:num>
  <w:num w:numId="33">
    <w:abstractNumId w:val="23"/>
  </w:num>
  <w:num w:numId="34">
    <w:abstractNumId w:val="32"/>
  </w:num>
  <w:num w:numId="35">
    <w:abstractNumId w:val="15"/>
  </w:num>
  <w:num w:numId="36">
    <w:abstractNumId w:val="2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wati Singh">
    <w15:presenceInfo w15:providerId="AD" w15:userId="S::swati.singh2@zurichna.com::15a50288-01dd-4332-868b-6f0cd1461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AB"/>
    <w:rsid w:val="00002A62"/>
    <w:rsid w:val="000071A4"/>
    <w:rsid w:val="00016C73"/>
    <w:rsid w:val="0001782C"/>
    <w:rsid w:val="000245E6"/>
    <w:rsid w:val="00030D22"/>
    <w:rsid w:val="00032F69"/>
    <w:rsid w:val="0003762B"/>
    <w:rsid w:val="0006259D"/>
    <w:rsid w:val="00062C76"/>
    <w:rsid w:val="000636EB"/>
    <w:rsid w:val="0006385C"/>
    <w:rsid w:val="00064A61"/>
    <w:rsid w:val="00067194"/>
    <w:rsid w:val="00076E6F"/>
    <w:rsid w:val="000806D6"/>
    <w:rsid w:val="00080BBA"/>
    <w:rsid w:val="00081C80"/>
    <w:rsid w:val="00083F86"/>
    <w:rsid w:val="000856F2"/>
    <w:rsid w:val="0008787D"/>
    <w:rsid w:val="00090D99"/>
    <w:rsid w:val="000A01EF"/>
    <w:rsid w:val="000A08F2"/>
    <w:rsid w:val="000A540C"/>
    <w:rsid w:val="000A5CA0"/>
    <w:rsid w:val="000B1B67"/>
    <w:rsid w:val="000B5EEC"/>
    <w:rsid w:val="000D2A47"/>
    <w:rsid w:val="000E00EF"/>
    <w:rsid w:val="000E49C9"/>
    <w:rsid w:val="000F206D"/>
    <w:rsid w:val="000F25AD"/>
    <w:rsid w:val="000F44CD"/>
    <w:rsid w:val="0010436E"/>
    <w:rsid w:val="0011076B"/>
    <w:rsid w:val="00116926"/>
    <w:rsid w:val="00121F1F"/>
    <w:rsid w:val="001224B4"/>
    <w:rsid w:val="00130728"/>
    <w:rsid w:val="00133190"/>
    <w:rsid w:val="001428BF"/>
    <w:rsid w:val="0014359C"/>
    <w:rsid w:val="00144400"/>
    <w:rsid w:val="00145357"/>
    <w:rsid w:val="001579FA"/>
    <w:rsid w:val="00160F82"/>
    <w:rsid w:val="00173BD2"/>
    <w:rsid w:val="00175150"/>
    <w:rsid w:val="001766AB"/>
    <w:rsid w:val="00180F6D"/>
    <w:rsid w:val="00183F74"/>
    <w:rsid w:val="00186DDA"/>
    <w:rsid w:val="001908C5"/>
    <w:rsid w:val="0019215A"/>
    <w:rsid w:val="00197874"/>
    <w:rsid w:val="001A688C"/>
    <w:rsid w:val="001A7D32"/>
    <w:rsid w:val="001A7E0A"/>
    <w:rsid w:val="001B7CE6"/>
    <w:rsid w:val="001C69F2"/>
    <w:rsid w:val="001E1F33"/>
    <w:rsid w:val="001F07F2"/>
    <w:rsid w:val="001F1861"/>
    <w:rsid w:val="00204018"/>
    <w:rsid w:val="00221BD0"/>
    <w:rsid w:val="00223498"/>
    <w:rsid w:val="00230049"/>
    <w:rsid w:val="00231374"/>
    <w:rsid w:val="00232958"/>
    <w:rsid w:val="00236542"/>
    <w:rsid w:val="002417F2"/>
    <w:rsid w:val="00247DD5"/>
    <w:rsid w:val="00253FD0"/>
    <w:rsid w:val="00255E34"/>
    <w:rsid w:val="00256A19"/>
    <w:rsid w:val="00257745"/>
    <w:rsid w:val="00257BF7"/>
    <w:rsid w:val="00257E6C"/>
    <w:rsid w:val="002600CE"/>
    <w:rsid w:val="002603BD"/>
    <w:rsid w:val="0027006B"/>
    <w:rsid w:val="002813B7"/>
    <w:rsid w:val="002818D1"/>
    <w:rsid w:val="002832A2"/>
    <w:rsid w:val="00286440"/>
    <w:rsid w:val="00292663"/>
    <w:rsid w:val="002A29BD"/>
    <w:rsid w:val="002B53FA"/>
    <w:rsid w:val="002B5A30"/>
    <w:rsid w:val="002C14FA"/>
    <w:rsid w:val="002E0EC7"/>
    <w:rsid w:val="002F3AAF"/>
    <w:rsid w:val="002F55FE"/>
    <w:rsid w:val="003017F6"/>
    <w:rsid w:val="00311099"/>
    <w:rsid w:val="00316127"/>
    <w:rsid w:val="003178B9"/>
    <w:rsid w:val="0032063A"/>
    <w:rsid w:val="00323145"/>
    <w:rsid w:val="003355AF"/>
    <w:rsid w:val="003402BC"/>
    <w:rsid w:val="00345A26"/>
    <w:rsid w:val="00345B1F"/>
    <w:rsid w:val="0035052C"/>
    <w:rsid w:val="0035180F"/>
    <w:rsid w:val="003542B4"/>
    <w:rsid w:val="00354F6A"/>
    <w:rsid w:val="003554C5"/>
    <w:rsid w:val="00356C50"/>
    <w:rsid w:val="00357E51"/>
    <w:rsid w:val="00360849"/>
    <w:rsid w:val="003618C9"/>
    <w:rsid w:val="003665E7"/>
    <w:rsid w:val="003768CF"/>
    <w:rsid w:val="003802A4"/>
    <w:rsid w:val="00381B67"/>
    <w:rsid w:val="00382C42"/>
    <w:rsid w:val="00387306"/>
    <w:rsid w:val="0039466A"/>
    <w:rsid w:val="003979AA"/>
    <w:rsid w:val="00397E38"/>
    <w:rsid w:val="003A2088"/>
    <w:rsid w:val="003A28B2"/>
    <w:rsid w:val="003A3571"/>
    <w:rsid w:val="003A7DA7"/>
    <w:rsid w:val="003B6975"/>
    <w:rsid w:val="003D01B7"/>
    <w:rsid w:val="003D1D3B"/>
    <w:rsid w:val="003D52A4"/>
    <w:rsid w:val="0040387A"/>
    <w:rsid w:val="00407223"/>
    <w:rsid w:val="00416044"/>
    <w:rsid w:val="00430DDC"/>
    <w:rsid w:val="00451382"/>
    <w:rsid w:val="004554EF"/>
    <w:rsid w:val="00463DE7"/>
    <w:rsid w:val="0046704B"/>
    <w:rsid w:val="0047126F"/>
    <w:rsid w:val="004716F2"/>
    <w:rsid w:val="004777E7"/>
    <w:rsid w:val="00490AC3"/>
    <w:rsid w:val="004918EB"/>
    <w:rsid w:val="004942E5"/>
    <w:rsid w:val="004B25BC"/>
    <w:rsid w:val="004B6BB5"/>
    <w:rsid w:val="004B6E34"/>
    <w:rsid w:val="004C07B8"/>
    <w:rsid w:val="004C6364"/>
    <w:rsid w:val="004D33B8"/>
    <w:rsid w:val="004E19F1"/>
    <w:rsid w:val="004F7DA6"/>
    <w:rsid w:val="00502498"/>
    <w:rsid w:val="00505A81"/>
    <w:rsid w:val="00512484"/>
    <w:rsid w:val="00512A65"/>
    <w:rsid w:val="005144EA"/>
    <w:rsid w:val="00525E2C"/>
    <w:rsid w:val="005275FF"/>
    <w:rsid w:val="00527FA0"/>
    <w:rsid w:val="00531A27"/>
    <w:rsid w:val="00541500"/>
    <w:rsid w:val="005473C1"/>
    <w:rsid w:val="005631C7"/>
    <w:rsid w:val="00564DD3"/>
    <w:rsid w:val="0057041A"/>
    <w:rsid w:val="00573AFB"/>
    <w:rsid w:val="005826A3"/>
    <w:rsid w:val="005826DD"/>
    <w:rsid w:val="00590DC8"/>
    <w:rsid w:val="00594C4D"/>
    <w:rsid w:val="00595913"/>
    <w:rsid w:val="0059790C"/>
    <w:rsid w:val="005B2300"/>
    <w:rsid w:val="005C2C6B"/>
    <w:rsid w:val="005C5C6E"/>
    <w:rsid w:val="005C7739"/>
    <w:rsid w:val="005D2584"/>
    <w:rsid w:val="005D2B7C"/>
    <w:rsid w:val="005D6848"/>
    <w:rsid w:val="005E3499"/>
    <w:rsid w:val="005E4667"/>
    <w:rsid w:val="005E57EA"/>
    <w:rsid w:val="005F17F7"/>
    <w:rsid w:val="005F48C2"/>
    <w:rsid w:val="005F4C0D"/>
    <w:rsid w:val="0061113F"/>
    <w:rsid w:val="0061337B"/>
    <w:rsid w:val="00624FAD"/>
    <w:rsid w:val="006258C1"/>
    <w:rsid w:val="00633DBC"/>
    <w:rsid w:val="0063429C"/>
    <w:rsid w:val="006404A4"/>
    <w:rsid w:val="00641286"/>
    <w:rsid w:val="00642BCD"/>
    <w:rsid w:val="00643554"/>
    <w:rsid w:val="0065039D"/>
    <w:rsid w:val="00652A1B"/>
    <w:rsid w:val="0066090A"/>
    <w:rsid w:val="006653AB"/>
    <w:rsid w:val="00676851"/>
    <w:rsid w:val="0067779B"/>
    <w:rsid w:val="00680676"/>
    <w:rsid w:val="00682A1D"/>
    <w:rsid w:val="00684446"/>
    <w:rsid w:val="00684D1C"/>
    <w:rsid w:val="00685889"/>
    <w:rsid w:val="00691C8A"/>
    <w:rsid w:val="006A2890"/>
    <w:rsid w:val="006A5D81"/>
    <w:rsid w:val="006A7BD6"/>
    <w:rsid w:val="006C1808"/>
    <w:rsid w:val="006C5A42"/>
    <w:rsid w:val="006C708E"/>
    <w:rsid w:val="006C7C82"/>
    <w:rsid w:val="006D2620"/>
    <w:rsid w:val="006D5F8A"/>
    <w:rsid w:val="006E3918"/>
    <w:rsid w:val="006F196F"/>
    <w:rsid w:val="006F70C4"/>
    <w:rsid w:val="0070029E"/>
    <w:rsid w:val="00700C7D"/>
    <w:rsid w:val="00703790"/>
    <w:rsid w:val="00706371"/>
    <w:rsid w:val="00706F2F"/>
    <w:rsid w:val="00717697"/>
    <w:rsid w:val="00723506"/>
    <w:rsid w:val="00726803"/>
    <w:rsid w:val="00736737"/>
    <w:rsid w:val="007367BE"/>
    <w:rsid w:val="00736BA5"/>
    <w:rsid w:val="00741B82"/>
    <w:rsid w:val="00757BD9"/>
    <w:rsid w:val="007627B0"/>
    <w:rsid w:val="00762871"/>
    <w:rsid w:val="007644A2"/>
    <w:rsid w:val="0078228A"/>
    <w:rsid w:val="0078533D"/>
    <w:rsid w:val="00791318"/>
    <w:rsid w:val="007935C8"/>
    <w:rsid w:val="00794BAB"/>
    <w:rsid w:val="007A091D"/>
    <w:rsid w:val="007A1905"/>
    <w:rsid w:val="007A38D1"/>
    <w:rsid w:val="007B0085"/>
    <w:rsid w:val="007B386A"/>
    <w:rsid w:val="007B47EC"/>
    <w:rsid w:val="007B5E3C"/>
    <w:rsid w:val="007B630E"/>
    <w:rsid w:val="007C2363"/>
    <w:rsid w:val="007D7879"/>
    <w:rsid w:val="007E6C9D"/>
    <w:rsid w:val="007F0789"/>
    <w:rsid w:val="007F0978"/>
    <w:rsid w:val="007F3EB2"/>
    <w:rsid w:val="007F5AFA"/>
    <w:rsid w:val="007F670C"/>
    <w:rsid w:val="00805251"/>
    <w:rsid w:val="00811211"/>
    <w:rsid w:val="00813AF2"/>
    <w:rsid w:val="00814925"/>
    <w:rsid w:val="008152C4"/>
    <w:rsid w:val="00822F26"/>
    <w:rsid w:val="0083279F"/>
    <w:rsid w:val="0083523D"/>
    <w:rsid w:val="00842201"/>
    <w:rsid w:val="008469E3"/>
    <w:rsid w:val="0085117F"/>
    <w:rsid w:val="00853D2A"/>
    <w:rsid w:val="0085545C"/>
    <w:rsid w:val="00860902"/>
    <w:rsid w:val="00873830"/>
    <w:rsid w:val="00875FCF"/>
    <w:rsid w:val="00885EC3"/>
    <w:rsid w:val="00897968"/>
    <w:rsid w:val="008A624B"/>
    <w:rsid w:val="008B4CA2"/>
    <w:rsid w:val="008B6B04"/>
    <w:rsid w:val="008C0FAD"/>
    <w:rsid w:val="008C739E"/>
    <w:rsid w:val="008D0673"/>
    <w:rsid w:val="008D1345"/>
    <w:rsid w:val="008D293B"/>
    <w:rsid w:val="008D6445"/>
    <w:rsid w:val="008D7031"/>
    <w:rsid w:val="008D7F8F"/>
    <w:rsid w:val="008E24CB"/>
    <w:rsid w:val="008F1581"/>
    <w:rsid w:val="008F2B4F"/>
    <w:rsid w:val="009016AF"/>
    <w:rsid w:val="00905D13"/>
    <w:rsid w:val="0091159A"/>
    <w:rsid w:val="009123CD"/>
    <w:rsid w:val="009205B3"/>
    <w:rsid w:val="00920E9A"/>
    <w:rsid w:val="009307CC"/>
    <w:rsid w:val="00940A8A"/>
    <w:rsid w:val="00950263"/>
    <w:rsid w:val="00953369"/>
    <w:rsid w:val="00984ECE"/>
    <w:rsid w:val="00985D83"/>
    <w:rsid w:val="0099126B"/>
    <w:rsid w:val="00995DAB"/>
    <w:rsid w:val="009A10AD"/>
    <w:rsid w:val="009B1F7D"/>
    <w:rsid w:val="009D31CB"/>
    <w:rsid w:val="009E1518"/>
    <w:rsid w:val="009E4362"/>
    <w:rsid w:val="00A02C1D"/>
    <w:rsid w:val="00A12934"/>
    <w:rsid w:val="00A12AC4"/>
    <w:rsid w:val="00A160DB"/>
    <w:rsid w:val="00A169FC"/>
    <w:rsid w:val="00A17F26"/>
    <w:rsid w:val="00A21B1B"/>
    <w:rsid w:val="00A23A28"/>
    <w:rsid w:val="00A45B74"/>
    <w:rsid w:val="00A46D5F"/>
    <w:rsid w:val="00A620F0"/>
    <w:rsid w:val="00A72A85"/>
    <w:rsid w:val="00A7335C"/>
    <w:rsid w:val="00A832EE"/>
    <w:rsid w:val="00A87932"/>
    <w:rsid w:val="00AA08A7"/>
    <w:rsid w:val="00AA3C78"/>
    <w:rsid w:val="00AB2D7E"/>
    <w:rsid w:val="00AB5C52"/>
    <w:rsid w:val="00AC18D6"/>
    <w:rsid w:val="00AC1A8F"/>
    <w:rsid w:val="00AD23CF"/>
    <w:rsid w:val="00AD3437"/>
    <w:rsid w:val="00AD5238"/>
    <w:rsid w:val="00AE3DBE"/>
    <w:rsid w:val="00AE5B71"/>
    <w:rsid w:val="00AE7907"/>
    <w:rsid w:val="00AF3A47"/>
    <w:rsid w:val="00B03215"/>
    <w:rsid w:val="00B06EF3"/>
    <w:rsid w:val="00B202F2"/>
    <w:rsid w:val="00B350FC"/>
    <w:rsid w:val="00B37840"/>
    <w:rsid w:val="00B37D1F"/>
    <w:rsid w:val="00B511AF"/>
    <w:rsid w:val="00B524DC"/>
    <w:rsid w:val="00B62AFF"/>
    <w:rsid w:val="00B72460"/>
    <w:rsid w:val="00B80914"/>
    <w:rsid w:val="00B823D2"/>
    <w:rsid w:val="00B868D5"/>
    <w:rsid w:val="00B96A1C"/>
    <w:rsid w:val="00B973BD"/>
    <w:rsid w:val="00B9765F"/>
    <w:rsid w:val="00BA1CA9"/>
    <w:rsid w:val="00BA358C"/>
    <w:rsid w:val="00BB7B76"/>
    <w:rsid w:val="00BC306F"/>
    <w:rsid w:val="00BF08A9"/>
    <w:rsid w:val="00BF21BD"/>
    <w:rsid w:val="00BF67E8"/>
    <w:rsid w:val="00BF688C"/>
    <w:rsid w:val="00C02625"/>
    <w:rsid w:val="00C0661F"/>
    <w:rsid w:val="00C2036B"/>
    <w:rsid w:val="00C20AAE"/>
    <w:rsid w:val="00C276EE"/>
    <w:rsid w:val="00C31B94"/>
    <w:rsid w:val="00C346D8"/>
    <w:rsid w:val="00C46AE6"/>
    <w:rsid w:val="00C46FC3"/>
    <w:rsid w:val="00C52652"/>
    <w:rsid w:val="00C52CA2"/>
    <w:rsid w:val="00C52DC7"/>
    <w:rsid w:val="00C62BEC"/>
    <w:rsid w:val="00C6365C"/>
    <w:rsid w:val="00C65E7C"/>
    <w:rsid w:val="00C673D9"/>
    <w:rsid w:val="00C728B2"/>
    <w:rsid w:val="00C76796"/>
    <w:rsid w:val="00C7781D"/>
    <w:rsid w:val="00CA1F0F"/>
    <w:rsid w:val="00CA228F"/>
    <w:rsid w:val="00CB5FBC"/>
    <w:rsid w:val="00CB7879"/>
    <w:rsid w:val="00CB7CA2"/>
    <w:rsid w:val="00CC23BF"/>
    <w:rsid w:val="00CC7ED0"/>
    <w:rsid w:val="00CE2C20"/>
    <w:rsid w:val="00D01A2D"/>
    <w:rsid w:val="00D0512B"/>
    <w:rsid w:val="00D06816"/>
    <w:rsid w:val="00D1472C"/>
    <w:rsid w:val="00D15025"/>
    <w:rsid w:val="00D20CA1"/>
    <w:rsid w:val="00D2343F"/>
    <w:rsid w:val="00D27AC2"/>
    <w:rsid w:val="00D322D2"/>
    <w:rsid w:val="00D4486E"/>
    <w:rsid w:val="00D46380"/>
    <w:rsid w:val="00D5544E"/>
    <w:rsid w:val="00D56596"/>
    <w:rsid w:val="00D606B6"/>
    <w:rsid w:val="00D664DA"/>
    <w:rsid w:val="00D670A5"/>
    <w:rsid w:val="00D7276C"/>
    <w:rsid w:val="00D736A9"/>
    <w:rsid w:val="00D9612B"/>
    <w:rsid w:val="00DA052E"/>
    <w:rsid w:val="00DA0D70"/>
    <w:rsid w:val="00DA0DFF"/>
    <w:rsid w:val="00DA1DBB"/>
    <w:rsid w:val="00DB0851"/>
    <w:rsid w:val="00DB1721"/>
    <w:rsid w:val="00DB726A"/>
    <w:rsid w:val="00DC26D5"/>
    <w:rsid w:val="00DC7749"/>
    <w:rsid w:val="00DD463F"/>
    <w:rsid w:val="00DD5D7D"/>
    <w:rsid w:val="00DD7A84"/>
    <w:rsid w:val="00DE06AF"/>
    <w:rsid w:val="00DE0A13"/>
    <w:rsid w:val="00DE4C05"/>
    <w:rsid w:val="00DE5063"/>
    <w:rsid w:val="00DF34E0"/>
    <w:rsid w:val="00E0367F"/>
    <w:rsid w:val="00E06EBC"/>
    <w:rsid w:val="00E113A0"/>
    <w:rsid w:val="00E127C4"/>
    <w:rsid w:val="00E13AF0"/>
    <w:rsid w:val="00E27DCB"/>
    <w:rsid w:val="00E44463"/>
    <w:rsid w:val="00E4577D"/>
    <w:rsid w:val="00E457E8"/>
    <w:rsid w:val="00E47463"/>
    <w:rsid w:val="00E55F5F"/>
    <w:rsid w:val="00E569FE"/>
    <w:rsid w:val="00E74E7A"/>
    <w:rsid w:val="00E94725"/>
    <w:rsid w:val="00E94BC1"/>
    <w:rsid w:val="00E96727"/>
    <w:rsid w:val="00EA291D"/>
    <w:rsid w:val="00EA331A"/>
    <w:rsid w:val="00EC5603"/>
    <w:rsid w:val="00EC5F7D"/>
    <w:rsid w:val="00EC73E3"/>
    <w:rsid w:val="00ED1E17"/>
    <w:rsid w:val="00EE2FE4"/>
    <w:rsid w:val="00F02EA6"/>
    <w:rsid w:val="00F0561D"/>
    <w:rsid w:val="00F12EE9"/>
    <w:rsid w:val="00F21942"/>
    <w:rsid w:val="00F270ED"/>
    <w:rsid w:val="00F31F6A"/>
    <w:rsid w:val="00F37070"/>
    <w:rsid w:val="00F434BC"/>
    <w:rsid w:val="00F46BCB"/>
    <w:rsid w:val="00F5148E"/>
    <w:rsid w:val="00F7489D"/>
    <w:rsid w:val="00F80CA7"/>
    <w:rsid w:val="00F83162"/>
    <w:rsid w:val="00F852B4"/>
    <w:rsid w:val="00F910DA"/>
    <w:rsid w:val="00F93360"/>
    <w:rsid w:val="00F944EA"/>
    <w:rsid w:val="00F95DC6"/>
    <w:rsid w:val="00FA28A6"/>
    <w:rsid w:val="00FB1A73"/>
    <w:rsid w:val="00FB5178"/>
    <w:rsid w:val="00FC3F4B"/>
    <w:rsid w:val="00FC401B"/>
    <w:rsid w:val="00FC5B8C"/>
    <w:rsid w:val="00FD388A"/>
    <w:rsid w:val="00FD687F"/>
    <w:rsid w:val="00FE07B3"/>
    <w:rsid w:val="00FE0E5A"/>
    <w:rsid w:val="00FF0A7F"/>
    <w:rsid w:val="00FF0B73"/>
    <w:rsid w:val="02521277"/>
    <w:rsid w:val="02837ADC"/>
    <w:rsid w:val="11257B7B"/>
    <w:rsid w:val="14CC7849"/>
    <w:rsid w:val="1B653800"/>
    <w:rsid w:val="20EFDFAE"/>
    <w:rsid w:val="27B4CF66"/>
    <w:rsid w:val="31173DE2"/>
    <w:rsid w:val="3EB53778"/>
    <w:rsid w:val="45BDB5B9"/>
    <w:rsid w:val="5B3FA785"/>
    <w:rsid w:val="6EF51DD1"/>
    <w:rsid w:val="7C58E2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7F09B6"/>
  <w15:chartTrackingRefBased/>
  <w15:docId w15:val="{E1227D89-896F-4DA4-B531-B72EBBA2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AB"/>
    <w:pPr>
      <w:spacing w:after="0" w:line="240" w:lineRule="auto"/>
    </w:pPr>
    <w:rPr>
      <w:rFonts w:ascii="Calibri" w:hAnsi="Calibri" w:cs="Calibri"/>
    </w:rPr>
  </w:style>
  <w:style w:type="paragraph" w:styleId="Heading1">
    <w:name w:val="heading 1"/>
    <w:basedOn w:val="Normal"/>
    <w:next w:val="Normal"/>
    <w:link w:val="Heading1Char"/>
    <w:uiPriority w:val="9"/>
    <w:qFormat/>
    <w:rsid w:val="003D01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F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DAB"/>
    <w:pPr>
      <w:ind w:left="720"/>
    </w:pPr>
  </w:style>
  <w:style w:type="paragraph" w:styleId="Header">
    <w:name w:val="header"/>
    <w:basedOn w:val="Normal"/>
    <w:link w:val="HeaderChar"/>
    <w:uiPriority w:val="99"/>
    <w:unhideWhenUsed/>
    <w:rsid w:val="00995DAB"/>
    <w:pPr>
      <w:tabs>
        <w:tab w:val="center" w:pos="4680"/>
        <w:tab w:val="right" w:pos="9360"/>
      </w:tabs>
    </w:pPr>
  </w:style>
  <w:style w:type="character" w:customStyle="1" w:styleId="HeaderChar">
    <w:name w:val="Header Char"/>
    <w:basedOn w:val="DefaultParagraphFont"/>
    <w:link w:val="Header"/>
    <w:uiPriority w:val="99"/>
    <w:rsid w:val="00995DAB"/>
    <w:rPr>
      <w:rFonts w:ascii="Calibri" w:hAnsi="Calibri" w:cs="Calibri"/>
    </w:rPr>
  </w:style>
  <w:style w:type="paragraph" w:styleId="Footer">
    <w:name w:val="footer"/>
    <w:basedOn w:val="Normal"/>
    <w:link w:val="FooterChar"/>
    <w:uiPriority w:val="99"/>
    <w:unhideWhenUsed/>
    <w:rsid w:val="00995DAB"/>
    <w:pPr>
      <w:tabs>
        <w:tab w:val="center" w:pos="4680"/>
        <w:tab w:val="right" w:pos="9360"/>
      </w:tabs>
    </w:pPr>
  </w:style>
  <w:style w:type="character" w:customStyle="1" w:styleId="FooterChar">
    <w:name w:val="Footer Char"/>
    <w:basedOn w:val="DefaultParagraphFont"/>
    <w:link w:val="Footer"/>
    <w:uiPriority w:val="99"/>
    <w:rsid w:val="00995DAB"/>
    <w:rPr>
      <w:rFonts w:ascii="Calibri" w:hAnsi="Calibri" w:cs="Calibri"/>
    </w:rPr>
  </w:style>
  <w:style w:type="paragraph" w:styleId="NormalWeb">
    <w:name w:val="Normal (Web)"/>
    <w:basedOn w:val="Normal"/>
    <w:uiPriority w:val="99"/>
    <w:semiHidden/>
    <w:unhideWhenUsed/>
    <w:rsid w:val="000636EB"/>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63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0F82"/>
    <w:rPr>
      <w:color w:val="0563C1" w:themeColor="hyperlink"/>
      <w:u w:val="single"/>
    </w:rPr>
  </w:style>
  <w:style w:type="character" w:styleId="UnresolvedMention">
    <w:name w:val="Unresolved Mention"/>
    <w:basedOn w:val="DefaultParagraphFont"/>
    <w:uiPriority w:val="99"/>
    <w:semiHidden/>
    <w:unhideWhenUsed/>
    <w:rsid w:val="00160F82"/>
    <w:rPr>
      <w:color w:val="605E5C"/>
      <w:shd w:val="clear" w:color="auto" w:fill="E1DFDD"/>
    </w:rPr>
  </w:style>
  <w:style w:type="character" w:customStyle="1" w:styleId="Heading2Char">
    <w:name w:val="Heading 2 Char"/>
    <w:basedOn w:val="DefaultParagraphFont"/>
    <w:link w:val="Heading2"/>
    <w:uiPriority w:val="9"/>
    <w:rsid w:val="00E55F5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01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01B7"/>
    <w:pPr>
      <w:spacing w:line="259" w:lineRule="auto"/>
      <w:outlineLvl w:val="9"/>
    </w:pPr>
  </w:style>
  <w:style w:type="paragraph" w:styleId="TOC1">
    <w:name w:val="toc 1"/>
    <w:basedOn w:val="Normal"/>
    <w:next w:val="Normal"/>
    <w:autoRedefine/>
    <w:uiPriority w:val="39"/>
    <w:unhideWhenUsed/>
    <w:rsid w:val="00145357"/>
    <w:pPr>
      <w:tabs>
        <w:tab w:val="left" w:pos="440"/>
        <w:tab w:val="right" w:leader="dot" w:pos="9963"/>
      </w:tabs>
      <w:spacing w:after="100"/>
    </w:pPr>
  </w:style>
  <w:style w:type="paragraph" w:styleId="TOC2">
    <w:name w:val="toc 2"/>
    <w:basedOn w:val="Normal"/>
    <w:next w:val="Normal"/>
    <w:autoRedefine/>
    <w:uiPriority w:val="39"/>
    <w:unhideWhenUsed/>
    <w:rsid w:val="003D01B7"/>
    <w:pPr>
      <w:spacing w:after="100"/>
      <w:ind w:left="220"/>
    </w:pPr>
  </w:style>
  <w:style w:type="paragraph" w:styleId="NoSpacing">
    <w:name w:val="No Spacing"/>
    <w:link w:val="NoSpacingChar"/>
    <w:uiPriority w:val="1"/>
    <w:qFormat/>
    <w:rsid w:val="00B37D1F"/>
    <w:pPr>
      <w:spacing w:after="0" w:line="240" w:lineRule="auto"/>
    </w:pPr>
    <w:rPr>
      <w:rFonts w:eastAsiaTheme="minorEastAsia"/>
    </w:rPr>
  </w:style>
  <w:style w:type="character" w:customStyle="1" w:styleId="NoSpacingChar">
    <w:name w:val="No Spacing Char"/>
    <w:basedOn w:val="DefaultParagraphFont"/>
    <w:link w:val="NoSpacing"/>
    <w:uiPriority w:val="1"/>
    <w:rsid w:val="00B37D1F"/>
    <w:rPr>
      <w:rFonts w:eastAsiaTheme="minorEastAsia"/>
    </w:rPr>
  </w:style>
  <w:style w:type="paragraph" w:styleId="TOC3">
    <w:name w:val="toc 3"/>
    <w:basedOn w:val="Normal"/>
    <w:next w:val="Normal"/>
    <w:autoRedefine/>
    <w:uiPriority w:val="39"/>
    <w:unhideWhenUsed/>
    <w:rsid w:val="002417F2"/>
    <w:pPr>
      <w:spacing w:after="100" w:line="259" w:lineRule="auto"/>
      <w:ind w:left="440"/>
    </w:pPr>
    <w:rPr>
      <w:rFonts w:asciiTheme="minorHAnsi" w:eastAsiaTheme="minorEastAsia" w:hAnsiTheme="minorHAnsi" w:cs="Times New Roman"/>
    </w:rPr>
  </w:style>
  <w:style w:type="paragraph" w:customStyle="1" w:styleId="paragraph">
    <w:name w:val="paragraph"/>
    <w:basedOn w:val="Normal"/>
    <w:rsid w:val="00B823D2"/>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823D2"/>
  </w:style>
  <w:style w:type="character" w:customStyle="1" w:styleId="eop">
    <w:name w:val="eop"/>
    <w:basedOn w:val="DefaultParagraphFont"/>
    <w:rsid w:val="00B823D2"/>
  </w:style>
  <w:style w:type="character" w:styleId="Strong">
    <w:name w:val="Strong"/>
    <w:basedOn w:val="DefaultParagraphFont"/>
    <w:uiPriority w:val="22"/>
    <w:qFormat/>
    <w:rsid w:val="00A87932"/>
    <w:rPr>
      <w:b/>
      <w:bCs/>
    </w:rPr>
  </w:style>
  <w:style w:type="character" w:styleId="Emphasis">
    <w:name w:val="Emphasis"/>
    <w:basedOn w:val="DefaultParagraphFont"/>
    <w:uiPriority w:val="20"/>
    <w:qFormat/>
    <w:rsid w:val="004554EF"/>
    <w:rPr>
      <w:i/>
      <w:iCs/>
    </w:rPr>
  </w:style>
  <w:style w:type="paragraph" w:styleId="CommentText">
    <w:name w:val="annotation text"/>
    <w:basedOn w:val="Normal"/>
    <w:link w:val="CommentTextChar"/>
    <w:uiPriority w:val="99"/>
    <w:semiHidden/>
    <w:unhideWhenUsed/>
    <w:rsid w:val="002B53FA"/>
    <w:rPr>
      <w:sz w:val="20"/>
      <w:szCs w:val="20"/>
    </w:rPr>
  </w:style>
  <w:style w:type="character" w:customStyle="1" w:styleId="CommentTextChar">
    <w:name w:val="Comment Text Char"/>
    <w:basedOn w:val="DefaultParagraphFont"/>
    <w:link w:val="CommentText"/>
    <w:uiPriority w:val="99"/>
    <w:semiHidden/>
    <w:rsid w:val="002B53FA"/>
    <w:rPr>
      <w:rFonts w:ascii="Calibri" w:hAnsi="Calibri" w:cs="Calibri"/>
      <w:sz w:val="20"/>
      <w:szCs w:val="20"/>
    </w:rPr>
  </w:style>
  <w:style w:type="character" w:styleId="CommentReference">
    <w:name w:val="annotation reference"/>
    <w:basedOn w:val="DefaultParagraphFont"/>
    <w:uiPriority w:val="99"/>
    <w:semiHidden/>
    <w:unhideWhenUsed/>
    <w:rsid w:val="002B53FA"/>
    <w:rPr>
      <w:sz w:val="16"/>
      <w:szCs w:val="16"/>
    </w:rPr>
  </w:style>
  <w:style w:type="paragraph" w:styleId="BalloonText">
    <w:name w:val="Balloon Text"/>
    <w:basedOn w:val="Normal"/>
    <w:link w:val="BalloonTextChar"/>
    <w:uiPriority w:val="99"/>
    <w:semiHidden/>
    <w:unhideWhenUsed/>
    <w:rsid w:val="006D5F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F8A"/>
    <w:rPr>
      <w:rFonts w:ascii="Segoe UI" w:hAnsi="Segoe UI" w:cs="Segoe UI"/>
      <w:sz w:val="18"/>
      <w:szCs w:val="18"/>
    </w:rPr>
  </w:style>
  <w:style w:type="paragraph" w:styleId="BodyText">
    <w:name w:val="Body Text"/>
    <w:link w:val="BodyTextChar"/>
    <w:rsid w:val="00DD5D7D"/>
    <w:pPr>
      <w:spacing w:after="120" w:line="240" w:lineRule="atLeast"/>
    </w:pPr>
    <w:rPr>
      <w:rFonts w:ascii="Trebuchet MS" w:eastAsia="Times New Roman" w:hAnsi="Trebuchet MS" w:cs="Arial"/>
      <w:color w:val="000000"/>
      <w:szCs w:val="20"/>
    </w:rPr>
  </w:style>
  <w:style w:type="character" w:customStyle="1" w:styleId="BodyTextChar">
    <w:name w:val="Body Text Char"/>
    <w:basedOn w:val="DefaultParagraphFont"/>
    <w:link w:val="BodyText"/>
    <w:rsid w:val="00DD5D7D"/>
    <w:rPr>
      <w:rFonts w:ascii="Trebuchet MS" w:eastAsia="Times New Roman" w:hAnsi="Trebuchet MS" w:cs="Arial"/>
      <w:color w:val="000000"/>
      <w:szCs w:val="20"/>
    </w:rPr>
  </w:style>
  <w:style w:type="paragraph" w:customStyle="1" w:styleId="TOCNumber">
    <w:name w:val="TOC Number"/>
    <w:basedOn w:val="Normal"/>
    <w:link w:val="TOCNumberChar"/>
    <w:rsid w:val="00DD5D7D"/>
    <w:pPr>
      <w:spacing w:before="60"/>
    </w:pPr>
    <w:rPr>
      <w:rFonts w:ascii="Arial Black" w:eastAsia="Times New Roman" w:hAnsi="Arial Black" w:cs="Times New Roman"/>
      <w:color w:val="336699"/>
      <w:sz w:val="24"/>
      <w:szCs w:val="24"/>
    </w:rPr>
  </w:style>
  <w:style w:type="character" w:customStyle="1" w:styleId="TOCNumberChar">
    <w:name w:val="TOC Number Char"/>
    <w:basedOn w:val="DefaultParagraphFont"/>
    <w:link w:val="TOCNumber"/>
    <w:rsid w:val="00DD5D7D"/>
    <w:rPr>
      <w:rFonts w:ascii="Arial Black" w:eastAsia="Times New Roman" w:hAnsi="Arial Black" w:cs="Times New Roman"/>
      <w:color w:val="336699"/>
      <w:sz w:val="24"/>
      <w:szCs w:val="24"/>
    </w:rPr>
  </w:style>
  <w:style w:type="paragraph" w:customStyle="1" w:styleId="VolumeandIssue">
    <w:name w:val="Volume and Issue"/>
    <w:rsid w:val="00DD5D7D"/>
    <w:pPr>
      <w:spacing w:after="0" w:line="240" w:lineRule="auto"/>
      <w:jc w:val="right"/>
    </w:pPr>
    <w:rPr>
      <w:rFonts w:ascii="Century Gothic" w:eastAsia="Times New Roman" w:hAnsi="Century Gothic" w:cs="Arial"/>
      <w:b/>
      <w:color w:val="FFFFFF"/>
      <w:spacing w:val="20"/>
      <w:sz w:val="24"/>
      <w:szCs w:val="20"/>
    </w:rPr>
  </w:style>
  <w:style w:type="character" w:customStyle="1" w:styleId="textrun">
    <w:name w:val="textrun"/>
    <w:basedOn w:val="DefaultParagraphFont"/>
    <w:rsid w:val="00382C42"/>
  </w:style>
  <w:style w:type="paragraph" w:styleId="CommentSubject">
    <w:name w:val="annotation subject"/>
    <w:basedOn w:val="CommentText"/>
    <w:next w:val="CommentText"/>
    <w:link w:val="CommentSubjectChar"/>
    <w:uiPriority w:val="99"/>
    <w:semiHidden/>
    <w:unhideWhenUsed/>
    <w:rsid w:val="001E1F33"/>
    <w:rPr>
      <w:b/>
      <w:bCs/>
    </w:rPr>
  </w:style>
  <w:style w:type="character" w:customStyle="1" w:styleId="CommentSubjectChar">
    <w:name w:val="Comment Subject Char"/>
    <w:basedOn w:val="CommentTextChar"/>
    <w:link w:val="CommentSubject"/>
    <w:uiPriority w:val="99"/>
    <w:semiHidden/>
    <w:rsid w:val="001E1F33"/>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305345">
      <w:bodyDiv w:val="1"/>
      <w:marLeft w:val="0"/>
      <w:marRight w:val="0"/>
      <w:marTop w:val="0"/>
      <w:marBottom w:val="0"/>
      <w:divBdr>
        <w:top w:val="none" w:sz="0" w:space="0" w:color="auto"/>
        <w:left w:val="none" w:sz="0" w:space="0" w:color="auto"/>
        <w:bottom w:val="none" w:sz="0" w:space="0" w:color="auto"/>
        <w:right w:val="none" w:sz="0" w:space="0" w:color="auto"/>
      </w:divBdr>
      <w:divsChild>
        <w:div w:id="754328149">
          <w:marLeft w:val="0"/>
          <w:marRight w:val="0"/>
          <w:marTop w:val="0"/>
          <w:marBottom w:val="0"/>
          <w:divBdr>
            <w:top w:val="none" w:sz="0" w:space="0" w:color="auto"/>
            <w:left w:val="none" w:sz="0" w:space="0" w:color="auto"/>
            <w:bottom w:val="none" w:sz="0" w:space="0" w:color="auto"/>
            <w:right w:val="none" w:sz="0" w:space="0" w:color="auto"/>
          </w:divBdr>
        </w:div>
        <w:div w:id="794366711">
          <w:marLeft w:val="0"/>
          <w:marRight w:val="0"/>
          <w:marTop w:val="0"/>
          <w:marBottom w:val="0"/>
          <w:divBdr>
            <w:top w:val="none" w:sz="0" w:space="0" w:color="auto"/>
            <w:left w:val="none" w:sz="0" w:space="0" w:color="auto"/>
            <w:bottom w:val="none" w:sz="0" w:space="0" w:color="auto"/>
            <w:right w:val="none" w:sz="0" w:space="0" w:color="auto"/>
          </w:divBdr>
        </w:div>
        <w:div w:id="1931310202">
          <w:marLeft w:val="0"/>
          <w:marRight w:val="0"/>
          <w:marTop w:val="0"/>
          <w:marBottom w:val="0"/>
          <w:divBdr>
            <w:top w:val="none" w:sz="0" w:space="0" w:color="auto"/>
            <w:left w:val="none" w:sz="0" w:space="0" w:color="auto"/>
            <w:bottom w:val="none" w:sz="0" w:space="0" w:color="auto"/>
            <w:right w:val="none" w:sz="0" w:space="0" w:color="auto"/>
          </w:divBdr>
          <w:divsChild>
            <w:div w:id="1427383979">
              <w:marLeft w:val="0"/>
              <w:marRight w:val="0"/>
              <w:marTop w:val="30"/>
              <w:marBottom w:val="30"/>
              <w:divBdr>
                <w:top w:val="none" w:sz="0" w:space="0" w:color="auto"/>
                <w:left w:val="none" w:sz="0" w:space="0" w:color="auto"/>
                <w:bottom w:val="none" w:sz="0" w:space="0" w:color="auto"/>
                <w:right w:val="none" w:sz="0" w:space="0" w:color="auto"/>
              </w:divBdr>
              <w:divsChild>
                <w:div w:id="343867703">
                  <w:marLeft w:val="0"/>
                  <w:marRight w:val="0"/>
                  <w:marTop w:val="0"/>
                  <w:marBottom w:val="0"/>
                  <w:divBdr>
                    <w:top w:val="none" w:sz="0" w:space="0" w:color="auto"/>
                    <w:left w:val="none" w:sz="0" w:space="0" w:color="auto"/>
                    <w:bottom w:val="none" w:sz="0" w:space="0" w:color="auto"/>
                    <w:right w:val="none" w:sz="0" w:space="0" w:color="auto"/>
                  </w:divBdr>
                  <w:divsChild>
                    <w:div w:id="1481001463">
                      <w:marLeft w:val="0"/>
                      <w:marRight w:val="0"/>
                      <w:marTop w:val="0"/>
                      <w:marBottom w:val="0"/>
                      <w:divBdr>
                        <w:top w:val="none" w:sz="0" w:space="0" w:color="auto"/>
                        <w:left w:val="none" w:sz="0" w:space="0" w:color="auto"/>
                        <w:bottom w:val="none" w:sz="0" w:space="0" w:color="auto"/>
                        <w:right w:val="none" w:sz="0" w:space="0" w:color="auto"/>
                      </w:divBdr>
                    </w:div>
                  </w:divsChild>
                </w:div>
                <w:div w:id="362290649">
                  <w:marLeft w:val="0"/>
                  <w:marRight w:val="0"/>
                  <w:marTop w:val="0"/>
                  <w:marBottom w:val="0"/>
                  <w:divBdr>
                    <w:top w:val="none" w:sz="0" w:space="0" w:color="auto"/>
                    <w:left w:val="none" w:sz="0" w:space="0" w:color="auto"/>
                    <w:bottom w:val="none" w:sz="0" w:space="0" w:color="auto"/>
                    <w:right w:val="none" w:sz="0" w:space="0" w:color="auto"/>
                  </w:divBdr>
                  <w:divsChild>
                    <w:div w:id="543522272">
                      <w:marLeft w:val="0"/>
                      <w:marRight w:val="0"/>
                      <w:marTop w:val="0"/>
                      <w:marBottom w:val="0"/>
                      <w:divBdr>
                        <w:top w:val="none" w:sz="0" w:space="0" w:color="auto"/>
                        <w:left w:val="none" w:sz="0" w:space="0" w:color="auto"/>
                        <w:bottom w:val="none" w:sz="0" w:space="0" w:color="auto"/>
                        <w:right w:val="none" w:sz="0" w:space="0" w:color="auto"/>
                      </w:divBdr>
                    </w:div>
                  </w:divsChild>
                </w:div>
                <w:div w:id="415171293">
                  <w:marLeft w:val="0"/>
                  <w:marRight w:val="0"/>
                  <w:marTop w:val="0"/>
                  <w:marBottom w:val="0"/>
                  <w:divBdr>
                    <w:top w:val="none" w:sz="0" w:space="0" w:color="auto"/>
                    <w:left w:val="none" w:sz="0" w:space="0" w:color="auto"/>
                    <w:bottom w:val="none" w:sz="0" w:space="0" w:color="auto"/>
                    <w:right w:val="none" w:sz="0" w:space="0" w:color="auto"/>
                  </w:divBdr>
                  <w:divsChild>
                    <w:div w:id="394741939">
                      <w:marLeft w:val="0"/>
                      <w:marRight w:val="0"/>
                      <w:marTop w:val="0"/>
                      <w:marBottom w:val="0"/>
                      <w:divBdr>
                        <w:top w:val="none" w:sz="0" w:space="0" w:color="auto"/>
                        <w:left w:val="none" w:sz="0" w:space="0" w:color="auto"/>
                        <w:bottom w:val="none" w:sz="0" w:space="0" w:color="auto"/>
                        <w:right w:val="none" w:sz="0" w:space="0" w:color="auto"/>
                      </w:divBdr>
                    </w:div>
                  </w:divsChild>
                </w:div>
                <w:div w:id="1163396158">
                  <w:marLeft w:val="0"/>
                  <w:marRight w:val="0"/>
                  <w:marTop w:val="0"/>
                  <w:marBottom w:val="0"/>
                  <w:divBdr>
                    <w:top w:val="none" w:sz="0" w:space="0" w:color="auto"/>
                    <w:left w:val="none" w:sz="0" w:space="0" w:color="auto"/>
                    <w:bottom w:val="none" w:sz="0" w:space="0" w:color="auto"/>
                    <w:right w:val="none" w:sz="0" w:space="0" w:color="auto"/>
                  </w:divBdr>
                  <w:divsChild>
                    <w:div w:id="571355058">
                      <w:marLeft w:val="0"/>
                      <w:marRight w:val="0"/>
                      <w:marTop w:val="0"/>
                      <w:marBottom w:val="0"/>
                      <w:divBdr>
                        <w:top w:val="none" w:sz="0" w:space="0" w:color="auto"/>
                        <w:left w:val="none" w:sz="0" w:space="0" w:color="auto"/>
                        <w:bottom w:val="none" w:sz="0" w:space="0" w:color="auto"/>
                        <w:right w:val="none" w:sz="0" w:space="0" w:color="auto"/>
                      </w:divBdr>
                    </w:div>
                  </w:divsChild>
                </w:div>
                <w:div w:id="1239292815">
                  <w:marLeft w:val="0"/>
                  <w:marRight w:val="0"/>
                  <w:marTop w:val="0"/>
                  <w:marBottom w:val="0"/>
                  <w:divBdr>
                    <w:top w:val="none" w:sz="0" w:space="0" w:color="auto"/>
                    <w:left w:val="none" w:sz="0" w:space="0" w:color="auto"/>
                    <w:bottom w:val="none" w:sz="0" w:space="0" w:color="auto"/>
                    <w:right w:val="none" w:sz="0" w:space="0" w:color="auto"/>
                  </w:divBdr>
                  <w:divsChild>
                    <w:div w:id="1300770861">
                      <w:marLeft w:val="0"/>
                      <w:marRight w:val="0"/>
                      <w:marTop w:val="0"/>
                      <w:marBottom w:val="0"/>
                      <w:divBdr>
                        <w:top w:val="none" w:sz="0" w:space="0" w:color="auto"/>
                        <w:left w:val="none" w:sz="0" w:space="0" w:color="auto"/>
                        <w:bottom w:val="none" w:sz="0" w:space="0" w:color="auto"/>
                        <w:right w:val="none" w:sz="0" w:space="0" w:color="auto"/>
                      </w:divBdr>
                    </w:div>
                  </w:divsChild>
                </w:div>
                <w:div w:id="1388533101">
                  <w:marLeft w:val="0"/>
                  <w:marRight w:val="0"/>
                  <w:marTop w:val="0"/>
                  <w:marBottom w:val="0"/>
                  <w:divBdr>
                    <w:top w:val="none" w:sz="0" w:space="0" w:color="auto"/>
                    <w:left w:val="none" w:sz="0" w:space="0" w:color="auto"/>
                    <w:bottom w:val="none" w:sz="0" w:space="0" w:color="auto"/>
                    <w:right w:val="none" w:sz="0" w:space="0" w:color="auto"/>
                  </w:divBdr>
                  <w:divsChild>
                    <w:div w:id="1405302366">
                      <w:marLeft w:val="0"/>
                      <w:marRight w:val="0"/>
                      <w:marTop w:val="0"/>
                      <w:marBottom w:val="0"/>
                      <w:divBdr>
                        <w:top w:val="none" w:sz="0" w:space="0" w:color="auto"/>
                        <w:left w:val="none" w:sz="0" w:space="0" w:color="auto"/>
                        <w:bottom w:val="none" w:sz="0" w:space="0" w:color="auto"/>
                        <w:right w:val="none" w:sz="0" w:space="0" w:color="auto"/>
                      </w:divBdr>
                    </w:div>
                  </w:divsChild>
                </w:div>
                <w:div w:id="1584072553">
                  <w:marLeft w:val="0"/>
                  <w:marRight w:val="0"/>
                  <w:marTop w:val="0"/>
                  <w:marBottom w:val="0"/>
                  <w:divBdr>
                    <w:top w:val="none" w:sz="0" w:space="0" w:color="auto"/>
                    <w:left w:val="none" w:sz="0" w:space="0" w:color="auto"/>
                    <w:bottom w:val="none" w:sz="0" w:space="0" w:color="auto"/>
                    <w:right w:val="none" w:sz="0" w:space="0" w:color="auto"/>
                  </w:divBdr>
                  <w:divsChild>
                    <w:div w:id="1464614318">
                      <w:marLeft w:val="0"/>
                      <w:marRight w:val="0"/>
                      <w:marTop w:val="0"/>
                      <w:marBottom w:val="0"/>
                      <w:divBdr>
                        <w:top w:val="none" w:sz="0" w:space="0" w:color="auto"/>
                        <w:left w:val="none" w:sz="0" w:space="0" w:color="auto"/>
                        <w:bottom w:val="none" w:sz="0" w:space="0" w:color="auto"/>
                        <w:right w:val="none" w:sz="0" w:space="0" w:color="auto"/>
                      </w:divBdr>
                    </w:div>
                  </w:divsChild>
                </w:div>
                <w:div w:id="1752963593">
                  <w:marLeft w:val="0"/>
                  <w:marRight w:val="0"/>
                  <w:marTop w:val="0"/>
                  <w:marBottom w:val="0"/>
                  <w:divBdr>
                    <w:top w:val="none" w:sz="0" w:space="0" w:color="auto"/>
                    <w:left w:val="none" w:sz="0" w:space="0" w:color="auto"/>
                    <w:bottom w:val="none" w:sz="0" w:space="0" w:color="auto"/>
                    <w:right w:val="none" w:sz="0" w:space="0" w:color="auto"/>
                  </w:divBdr>
                  <w:divsChild>
                    <w:div w:id="1776175529">
                      <w:marLeft w:val="0"/>
                      <w:marRight w:val="0"/>
                      <w:marTop w:val="0"/>
                      <w:marBottom w:val="0"/>
                      <w:divBdr>
                        <w:top w:val="none" w:sz="0" w:space="0" w:color="auto"/>
                        <w:left w:val="none" w:sz="0" w:space="0" w:color="auto"/>
                        <w:bottom w:val="none" w:sz="0" w:space="0" w:color="auto"/>
                        <w:right w:val="none" w:sz="0" w:space="0" w:color="auto"/>
                      </w:divBdr>
                    </w:div>
                  </w:divsChild>
                </w:div>
                <w:div w:id="1836189080">
                  <w:marLeft w:val="0"/>
                  <w:marRight w:val="0"/>
                  <w:marTop w:val="0"/>
                  <w:marBottom w:val="0"/>
                  <w:divBdr>
                    <w:top w:val="none" w:sz="0" w:space="0" w:color="auto"/>
                    <w:left w:val="none" w:sz="0" w:space="0" w:color="auto"/>
                    <w:bottom w:val="none" w:sz="0" w:space="0" w:color="auto"/>
                    <w:right w:val="none" w:sz="0" w:space="0" w:color="auto"/>
                  </w:divBdr>
                  <w:divsChild>
                    <w:div w:id="1251310316">
                      <w:marLeft w:val="0"/>
                      <w:marRight w:val="0"/>
                      <w:marTop w:val="0"/>
                      <w:marBottom w:val="0"/>
                      <w:divBdr>
                        <w:top w:val="none" w:sz="0" w:space="0" w:color="auto"/>
                        <w:left w:val="none" w:sz="0" w:space="0" w:color="auto"/>
                        <w:bottom w:val="none" w:sz="0" w:space="0" w:color="auto"/>
                        <w:right w:val="none" w:sz="0" w:space="0" w:color="auto"/>
                      </w:divBdr>
                    </w:div>
                  </w:divsChild>
                </w:div>
                <w:div w:id="1898785535">
                  <w:marLeft w:val="0"/>
                  <w:marRight w:val="0"/>
                  <w:marTop w:val="0"/>
                  <w:marBottom w:val="0"/>
                  <w:divBdr>
                    <w:top w:val="none" w:sz="0" w:space="0" w:color="auto"/>
                    <w:left w:val="none" w:sz="0" w:space="0" w:color="auto"/>
                    <w:bottom w:val="none" w:sz="0" w:space="0" w:color="auto"/>
                    <w:right w:val="none" w:sz="0" w:space="0" w:color="auto"/>
                  </w:divBdr>
                  <w:divsChild>
                    <w:div w:id="1131359121">
                      <w:marLeft w:val="0"/>
                      <w:marRight w:val="0"/>
                      <w:marTop w:val="0"/>
                      <w:marBottom w:val="0"/>
                      <w:divBdr>
                        <w:top w:val="none" w:sz="0" w:space="0" w:color="auto"/>
                        <w:left w:val="none" w:sz="0" w:space="0" w:color="auto"/>
                        <w:bottom w:val="none" w:sz="0" w:space="0" w:color="auto"/>
                        <w:right w:val="none" w:sz="0" w:space="0" w:color="auto"/>
                      </w:divBdr>
                    </w:div>
                  </w:divsChild>
                </w:div>
                <w:div w:id="2011331907">
                  <w:marLeft w:val="0"/>
                  <w:marRight w:val="0"/>
                  <w:marTop w:val="0"/>
                  <w:marBottom w:val="0"/>
                  <w:divBdr>
                    <w:top w:val="none" w:sz="0" w:space="0" w:color="auto"/>
                    <w:left w:val="none" w:sz="0" w:space="0" w:color="auto"/>
                    <w:bottom w:val="none" w:sz="0" w:space="0" w:color="auto"/>
                    <w:right w:val="none" w:sz="0" w:space="0" w:color="auto"/>
                  </w:divBdr>
                  <w:divsChild>
                    <w:div w:id="592131733">
                      <w:marLeft w:val="0"/>
                      <w:marRight w:val="0"/>
                      <w:marTop w:val="0"/>
                      <w:marBottom w:val="0"/>
                      <w:divBdr>
                        <w:top w:val="none" w:sz="0" w:space="0" w:color="auto"/>
                        <w:left w:val="none" w:sz="0" w:space="0" w:color="auto"/>
                        <w:bottom w:val="none" w:sz="0" w:space="0" w:color="auto"/>
                        <w:right w:val="none" w:sz="0" w:space="0" w:color="auto"/>
                      </w:divBdr>
                    </w:div>
                  </w:divsChild>
                </w:div>
                <w:div w:id="2109302220">
                  <w:marLeft w:val="0"/>
                  <w:marRight w:val="0"/>
                  <w:marTop w:val="0"/>
                  <w:marBottom w:val="0"/>
                  <w:divBdr>
                    <w:top w:val="none" w:sz="0" w:space="0" w:color="auto"/>
                    <w:left w:val="none" w:sz="0" w:space="0" w:color="auto"/>
                    <w:bottom w:val="none" w:sz="0" w:space="0" w:color="auto"/>
                    <w:right w:val="none" w:sz="0" w:space="0" w:color="auto"/>
                  </w:divBdr>
                  <w:divsChild>
                    <w:div w:id="339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052379">
      <w:bodyDiv w:val="1"/>
      <w:marLeft w:val="0"/>
      <w:marRight w:val="0"/>
      <w:marTop w:val="0"/>
      <w:marBottom w:val="0"/>
      <w:divBdr>
        <w:top w:val="none" w:sz="0" w:space="0" w:color="auto"/>
        <w:left w:val="none" w:sz="0" w:space="0" w:color="auto"/>
        <w:bottom w:val="none" w:sz="0" w:space="0" w:color="auto"/>
        <w:right w:val="none" w:sz="0" w:space="0" w:color="auto"/>
      </w:divBdr>
    </w:div>
    <w:div w:id="472215265">
      <w:bodyDiv w:val="1"/>
      <w:marLeft w:val="0"/>
      <w:marRight w:val="0"/>
      <w:marTop w:val="0"/>
      <w:marBottom w:val="0"/>
      <w:divBdr>
        <w:top w:val="none" w:sz="0" w:space="0" w:color="auto"/>
        <w:left w:val="none" w:sz="0" w:space="0" w:color="auto"/>
        <w:bottom w:val="none" w:sz="0" w:space="0" w:color="auto"/>
        <w:right w:val="none" w:sz="0" w:space="0" w:color="auto"/>
      </w:divBdr>
      <w:divsChild>
        <w:div w:id="341856079">
          <w:marLeft w:val="0"/>
          <w:marRight w:val="0"/>
          <w:marTop w:val="0"/>
          <w:marBottom w:val="0"/>
          <w:divBdr>
            <w:top w:val="none" w:sz="0" w:space="0" w:color="auto"/>
            <w:left w:val="none" w:sz="0" w:space="0" w:color="auto"/>
            <w:bottom w:val="none" w:sz="0" w:space="0" w:color="auto"/>
            <w:right w:val="none" w:sz="0" w:space="0" w:color="auto"/>
          </w:divBdr>
          <w:divsChild>
            <w:div w:id="980236713">
              <w:marLeft w:val="0"/>
              <w:marRight w:val="0"/>
              <w:marTop w:val="0"/>
              <w:marBottom w:val="0"/>
              <w:divBdr>
                <w:top w:val="none" w:sz="0" w:space="0" w:color="auto"/>
                <w:left w:val="none" w:sz="0" w:space="0" w:color="auto"/>
                <w:bottom w:val="none" w:sz="0" w:space="0" w:color="auto"/>
                <w:right w:val="none" w:sz="0" w:space="0" w:color="auto"/>
              </w:divBdr>
              <w:divsChild>
                <w:div w:id="615599655">
                  <w:marLeft w:val="0"/>
                  <w:marRight w:val="0"/>
                  <w:marTop w:val="0"/>
                  <w:marBottom w:val="0"/>
                  <w:divBdr>
                    <w:top w:val="none" w:sz="0" w:space="0" w:color="auto"/>
                    <w:left w:val="none" w:sz="0" w:space="0" w:color="auto"/>
                    <w:bottom w:val="none" w:sz="0" w:space="0" w:color="auto"/>
                    <w:right w:val="none" w:sz="0" w:space="0" w:color="auto"/>
                  </w:divBdr>
                  <w:divsChild>
                    <w:div w:id="1076827325">
                      <w:marLeft w:val="0"/>
                      <w:marRight w:val="0"/>
                      <w:marTop w:val="0"/>
                      <w:marBottom w:val="0"/>
                      <w:divBdr>
                        <w:top w:val="none" w:sz="0" w:space="0" w:color="auto"/>
                        <w:left w:val="none" w:sz="0" w:space="0" w:color="auto"/>
                        <w:bottom w:val="none" w:sz="0" w:space="0" w:color="auto"/>
                        <w:right w:val="none" w:sz="0" w:space="0" w:color="auto"/>
                      </w:divBdr>
                      <w:divsChild>
                        <w:div w:id="539637021">
                          <w:marLeft w:val="0"/>
                          <w:marRight w:val="0"/>
                          <w:marTop w:val="0"/>
                          <w:marBottom w:val="0"/>
                          <w:divBdr>
                            <w:top w:val="none" w:sz="0" w:space="0" w:color="auto"/>
                            <w:left w:val="none" w:sz="0" w:space="0" w:color="auto"/>
                            <w:bottom w:val="none" w:sz="0" w:space="0" w:color="auto"/>
                            <w:right w:val="none" w:sz="0" w:space="0" w:color="auto"/>
                          </w:divBdr>
                          <w:divsChild>
                            <w:div w:id="364526871">
                              <w:blockQuote w:val="1"/>
                              <w:marLeft w:val="0"/>
                              <w:marRight w:val="0"/>
                              <w:marTop w:val="0"/>
                              <w:marBottom w:val="0"/>
                              <w:divBdr>
                                <w:top w:val="none" w:sz="0" w:space="0" w:color="auto"/>
                                <w:left w:val="none" w:sz="0" w:space="0" w:color="auto"/>
                                <w:bottom w:val="none" w:sz="0" w:space="0" w:color="auto"/>
                                <w:right w:val="none" w:sz="0" w:space="0" w:color="auto"/>
                              </w:divBdr>
                            </w:div>
                            <w:div w:id="831259070">
                              <w:blockQuote w:val="1"/>
                              <w:marLeft w:val="0"/>
                              <w:marRight w:val="0"/>
                              <w:marTop w:val="0"/>
                              <w:marBottom w:val="0"/>
                              <w:divBdr>
                                <w:top w:val="none" w:sz="0" w:space="0" w:color="auto"/>
                                <w:left w:val="none" w:sz="0" w:space="0" w:color="auto"/>
                                <w:bottom w:val="none" w:sz="0" w:space="0" w:color="auto"/>
                                <w:right w:val="none" w:sz="0" w:space="0" w:color="auto"/>
                              </w:divBdr>
                            </w:div>
                            <w:div w:id="1078988103">
                              <w:blockQuote w:val="1"/>
                              <w:marLeft w:val="0"/>
                              <w:marRight w:val="0"/>
                              <w:marTop w:val="0"/>
                              <w:marBottom w:val="0"/>
                              <w:divBdr>
                                <w:top w:val="none" w:sz="0" w:space="0" w:color="auto"/>
                                <w:left w:val="none" w:sz="0" w:space="0" w:color="auto"/>
                                <w:bottom w:val="none" w:sz="0" w:space="0" w:color="auto"/>
                                <w:right w:val="none" w:sz="0" w:space="0" w:color="auto"/>
                              </w:divBdr>
                            </w:div>
                            <w:div w:id="1244411481">
                              <w:blockQuote w:val="1"/>
                              <w:marLeft w:val="0"/>
                              <w:marRight w:val="0"/>
                              <w:marTop w:val="0"/>
                              <w:marBottom w:val="0"/>
                              <w:divBdr>
                                <w:top w:val="none" w:sz="0" w:space="0" w:color="auto"/>
                                <w:left w:val="none" w:sz="0" w:space="0" w:color="auto"/>
                                <w:bottom w:val="none" w:sz="0" w:space="0" w:color="auto"/>
                                <w:right w:val="none" w:sz="0" w:space="0" w:color="auto"/>
                              </w:divBdr>
                            </w:div>
                            <w:div w:id="1940138268">
                              <w:blockQuote w:val="1"/>
                              <w:marLeft w:val="0"/>
                              <w:marRight w:val="0"/>
                              <w:marTop w:val="0"/>
                              <w:marBottom w:val="0"/>
                              <w:divBdr>
                                <w:top w:val="none" w:sz="0" w:space="0" w:color="auto"/>
                                <w:left w:val="none" w:sz="0" w:space="0" w:color="auto"/>
                                <w:bottom w:val="none" w:sz="0" w:space="0" w:color="auto"/>
                                <w:right w:val="none" w:sz="0" w:space="0" w:color="auto"/>
                              </w:divBdr>
                            </w:div>
                            <w:div w:id="21027535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99556">
      <w:bodyDiv w:val="1"/>
      <w:marLeft w:val="0"/>
      <w:marRight w:val="0"/>
      <w:marTop w:val="0"/>
      <w:marBottom w:val="0"/>
      <w:divBdr>
        <w:top w:val="none" w:sz="0" w:space="0" w:color="auto"/>
        <w:left w:val="none" w:sz="0" w:space="0" w:color="auto"/>
        <w:bottom w:val="none" w:sz="0" w:space="0" w:color="auto"/>
        <w:right w:val="none" w:sz="0" w:space="0" w:color="auto"/>
      </w:divBdr>
    </w:div>
    <w:div w:id="680087517">
      <w:bodyDiv w:val="1"/>
      <w:marLeft w:val="0"/>
      <w:marRight w:val="0"/>
      <w:marTop w:val="0"/>
      <w:marBottom w:val="0"/>
      <w:divBdr>
        <w:top w:val="none" w:sz="0" w:space="0" w:color="auto"/>
        <w:left w:val="none" w:sz="0" w:space="0" w:color="auto"/>
        <w:bottom w:val="none" w:sz="0" w:space="0" w:color="auto"/>
        <w:right w:val="none" w:sz="0" w:space="0" w:color="auto"/>
      </w:divBdr>
      <w:divsChild>
        <w:div w:id="670841532">
          <w:marLeft w:val="1138"/>
          <w:marRight w:val="0"/>
          <w:marTop w:val="0"/>
          <w:marBottom w:val="60"/>
          <w:divBdr>
            <w:top w:val="none" w:sz="0" w:space="0" w:color="auto"/>
            <w:left w:val="none" w:sz="0" w:space="0" w:color="auto"/>
            <w:bottom w:val="none" w:sz="0" w:space="0" w:color="auto"/>
            <w:right w:val="none" w:sz="0" w:space="0" w:color="auto"/>
          </w:divBdr>
        </w:div>
        <w:div w:id="1008756072">
          <w:marLeft w:val="1138"/>
          <w:marRight w:val="0"/>
          <w:marTop w:val="0"/>
          <w:marBottom w:val="60"/>
          <w:divBdr>
            <w:top w:val="none" w:sz="0" w:space="0" w:color="auto"/>
            <w:left w:val="none" w:sz="0" w:space="0" w:color="auto"/>
            <w:bottom w:val="none" w:sz="0" w:space="0" w:color="auto"/>
            <w:right w:val="none" w:sz="0" w:space="0" w:color="auto"/>
          </w:divBdr>
        </w:div>
        <w:div w:id="1082415466">
          <w:marLeft w:val="1138"/>
          <w:marRight w:val="0"/>
          <w:marTop w:val="0"/>
          <w:marBottom w:val="60"/>
          <w:divBdr>
            <w:top w:val="none" w:sz="0" w:space="0" w:color="auto"/>
            <w:left w:val="none" w:sz="0" w:space="0" w:color="auto"/>
            <w:bottom w:val="none" w:sz="0" w:space="0" w:color="auto"/>
            <w:right w:val="none" w:sz="0" w:space="0" w:color="auto"/>
          </w:divBdr>
        </w:div>
        <w:div w:id="1494761734">
          <w:marLeft w:val="1138"/>
          <w:marRight w:val="0"/>
          <w:marTop w:val="0"/>
          <w:marBottom w:val="60"/>
          <w:divBdr>
            <w:top w:val="none" w:sz="0" w:space="0" w:color="auto"/>
            <w:left w:val="none" w:sz="0" w:space="0" w:color="auto"/>
            <w:bottom w:val="none" w:sz="0" w:space="0" w:color="auto"/>
            <w:right w:val="none" w:sz="0" w:space="0" w:color="auto"/>
          </w:divBdr>
        </w:div>
        <w:div w:id="1654794132">
          <w:marLeft w:val="1138"/>
          <w:marRight w:val="0"/>
          <w:marTop w:val="0"/>
          <w:marBottom w:val="60"/>
          <w:divBdr>
            <w:top w:val="none" w:sz="0" w:space="0" w:color="auto"/>
            <w:left w:val="none" w:sz="0" w:space="0" w:color="auto"/>
            <w:bottom w:val="none" w:sz="0" w:space="0" w:color="auto"/>
            <w:right w:val="none" w:sz="0" w:space="0" w:color="auto"/>
          </w:divBdr>
        </w:div>
        <w:div w:id="1750031011">
          <w:marLeft w:val="1138"/>
          <w:marRight w:val="0"/>
          <w:marTop w:val="0"/>
          <w:marBottom w:val="60"/>
          <w:divBdr>
            <w:top w:val="none" w:sz="0" w:space="0" w:color="auto"/>
            <w:left w:val="none" w:sz="0" w:space="0" w:color="auto"/>
            <w:bottom w:val="none" w:sz="0" w:space="0" w:color="auto"/>
            <w:right w:val="none" w:sz="0" w:space="0" w:color="auto"/>
          </w:divBdr>
        </w:div>
        <w:div w:id="1802578460">
          <w:marLeft w:val="1138"/>
          <w:marRight w:val="0"/>
          <w:marTop w:val="0"/>
          <w:marBottom w:val="60"/>
          <w:divBdr>
            <w:top w:val="none" w:sz="0" w:space="0" w:color="auto"/>
            <w:left w:val="none" w:sz="0" w:space="0" w:color="auto"/>
            <w:bottom w:val="none" w:sz="0" w:space="0" w:color="auto"/>
            <w:right w:val="none" w:sz="0" w:space="0" w:color="auto"/>
          </w:divBdr>
        </w:div>
      </w:divsChild>
    </w:div>
    <w:div w:id="746344082">
      <w:bodyDiv w:val="1"/>
      <w:marLeft w:val="0"/>
      <w:marRight w:val="0"/>
      <w:marTop w:val="0"/>
      <w:marBottom w:val="0"/>
      <w:divBdr>
        <w:top w:val="none" w:sz="0" w:space="0" w:color="auto"/>
        <w:left w:val="none" w:sz="0" w:space="0" w:color="auto"/>
        <w:bottom w:val="none" w:sz="0" w:space="0" w:color="auto"/>
        <w:right w:val="none" w:sz="0" w:space="0" w:color="auto"/>
      </w:divBdr>
      <w:divsChild>
        <w:div w:id="56831686">
          <w:marLeft w:val="907"/>
          <w:marRight w:val="0"/>
          <w:marTop w:val="115"/>
          <w:marBottom w:val="0"/>
          <w:divBdr>
            <w:top w:val="none" w:sz="0" w:space="0" w:color="auto"/>
            <w:left w:val="none" w:sz="0" w:space="0" w:color="auto"/>
            <w:bottom w:val="none" w:sz="0" w:space="0" w:color="auto"/>
            <w:right w:val="none" w:sz="0" w:space="0" w:color="auto"/>
          </w:divBdr>
        </w:div>
        <w:div w:id="114643725">
          <w:marLeft w:val="907"/>
          <w:marRight w:val="0"/>
          <w:marTop w:val="115"/>
          <w:marBottom w:val="0"/>
          <w:divBdr>
            <w:top w:val="none" w:sz="0" w:space="0" w:color="auto"/>
            <w:left w:val="none" w:sz="0" w:space="0" w:color="auto"/>
            <w:bottom w:val="none" w:sz="0" w:space="0" w:color="auto"/>
            <w:right w:val="none" w:sz="0" w:space="0" w:color="auto"/>
          </w:divBdr>
        </w:div>
        <w:div w:id="637415440">
          <w:marLeft w:val="907"/>
          <w:marRight w:val="0"/>
          <w:marTop w:val="115"/>
          <w:marBottom w:val="0"/>
          <w:divBdr>
            <w:top w:val="none" w:sz="0" w:space="0" w:color="auto"/>
            <w:left w:val="none" w:sz="0" w:space="0" w:color="auto"/>
            <w:bottom w:val="none" w:sz="0" w:space="0" w:color="auto"/>
            <w:right w:val="none" w:sz="0" w:space="0" w:color="auto"/>
          </w:divBdr>
        </w:div>
        <w:div w:id="1082097065">
          <w:marLeft w:val="907"/>
          <w:marRight w:val="0"/>
          <w:marTop w:val="115"/>
          <w:marBottom w:val="0"/>
          <w:divBdr>
            <w:top w:val="none" w:sz="0" w:space="0" w:color="auto"/>
            <w:left w:val="none" w:sz="0" w:space="0" w:color="auto"/>
            <w:bottom w:val="none" w:sz="0" w:space="0" w:color="auto"/>
            <w:right w:val="none" w:sz="0" w:space="0" w:color="auto"/>
          </w:divBdr>
        </w:div>
        <w:div w:id="1180894638">
          <w:marLeft w:val="907"/>
          <w:marRight w:val="0"/>
          <w:marTop w:val="115"/>
          <w:marBottom w:val="0"/>
          <w:divBdr>
            <w:top w:val="none" w:sz="0" w:space="0" w:color="auto"/>
            <w:left w:val="none" w:sz="0" w:space="0" w:color="auto"/>
            <w:bottom w:val="none" w:sz="0" w:space="0" w:color="auto"/>
            <w:right w:val="none" w:sz="0" w:space="0" w:color="auto"/>
          </w:divBdr>
        </w:div>
        <w:div w:id="1358265120">
          <w:marLeft w:val="907"/>
          <w:marRight w:val="0"/>
          <w:marTop w:val="115"/>
          <w:marBottom w:val="0"/>
          <w:divBdr>
            <w:top w:val="none" w:sz="0" w:space="0" w:color="auto"/>
            <w:left w:val="none" w:sz="0" w:space="0" w:color="auto"/>
            <w:bottom w:val="none" w:sz="0" w:space="0" w:color="auto"/>
            <w:right w:val="none" w:sz="0" w:space="0" w:color="auto"/>
          </w:divBdr>
        </w:div>
        <w:div w:id="1473446826">
          <w:marLeft w:val="907"/>
          <w:marRight w:val="0"/>
          <w:marTop w:val="115"/>
          <w:marBottom w:val="0"/>
          <w:divBdr>
            <w:top w:val="none" w:sz="0" w:space="0" w:color="auto"/>
            <w:left w:val="none" w:sz="0" w:space="0" w:color="auto"/>
            <w:bottom w:val="none" w:sz="0" w:space="0" w:color="auto"/>
            <w:right w:val="none" w:sz="0" w:space="0" w:color="auto"/>
          </w:divBdr>
        </w:div>
      </w:divsChild>
    </w:div>
    <w:div w:id="912205059">
      <w:bodyDiv w:val="1"/>
      <w:marLeft w:val="0"/>
      <w:marRight w:val="0"/>
      <w:marTop w:val="0"/>
      <w:marBottom w:val="0"/>
      <w:divBdr>
        <w:top w:val="none" w:sz="0" w:space="0" w:color="auto"/>
        <w:left w:val="none" w:sz="0" w:space="0" w:color="auto"/>
        <w:bottom w:val="none" w:sz="0" w:space="0" w:color="auto"/>
        <w:right w:val="none" w:sz="0" w:space="0" w:color="auto"/>
      </w:divBdr>
      <w:divsChild>
        <w:div w:id="1995330767">
          <w:marLeft w:val="0"/>
          <w:marRight w:val="0"/>
          <w:marTop w:val="0"/>
          <w:marBottom w:val="0"/>
          <w:divBdr>
            <w:top w:val="none" w:sz="0" w:space="0" w:color="auto"/>
            <w:left w:val="none" w:sz="0" w:space="0" w:color="auto"/>
            <w:bottom w:val="none" w:sz="0" w:space="0" w:color="auto"/>
            <w:right w:val="none" w:sz="0" w:space="0" w:color="auto"/>
          </w:divBdr>
          <w:divsChild>
            <w:div w:id="35736224">
              <w:marLeft w:val="0"/>
              <w:marRight w:val="0"/>
              <w:marTop w:val="0"/>
              <w:marBottom w:val="0"/>
              <w:divBdr>
                <w:top w:val="none" w:sz="0" w:space="0" w:color="auto"/>
                <w:left w:val="none" w:sz="0" w:space="0" w:color="auto"/>
                <w:bottom w:val="none" w:sz="0" w:space="0" w:color="auto"/>
                <w:right w:val="none" w:sz="0" w:space="0" w:color="auto"/>
              </w:divBdr>
              <w:divsChild>
                <w:div w:id="1332879626">
                  <w:marLeft w:val="0"/>
                  <w:marRight w:val="0"/>
                  <w:marTop w:val="0"/>
                  <w:marBottom w:val="0"/>
                  <w:divBdr>
                    <w:top w:val="none" w:sz="0" w:space="0" w:color="auto"/>
                    <w:left w:val="none" w:sz="0" w:space="0" w:color="auto"/>
                    <w:bottom w:val="none" w:sz="0" w:space="0" w:color="auto"/>
                    <w:right w:val="none" w:sz="0" w:space="0" w:color="auto"/>
                  </w:divBdr>
                  <w:divsChild>
                    <w:div w:id="17405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2233">
      <w:bodyDiv w:val="1"/>
      <w:marLeft w:val="0"/>
      <w:marRight w:val="0"/>
      <w:marTop w:val="0"/>
      <w:marBottom w:val="0"/>
      <w:divBdr>
        <w:top w:val="none" w:sz="0" w:space="0" w:color="auto"/>
        <w:left w:val="none" w:sz="0" w:space="0" w:color="auto"/>
        <w:bottom w:val="none" w:sz="0" w:space="0" w:color="auto"/>
        <w:right w:val="none" w:sz="0" w:space="0" w:color="auto"/>
      </w:divBdr>
    </w:div>
    <w:div w:id="1222594290">
      <w:bodyDiv w:val="1"/>
      <w:marLeft w:val="0"/>
      <w:marRight w:val="0"/>
      <w:marTop w:val="0"/>
      <w:marBottom w:val="0"/>
      <w:divBdr>
        <w:top w:val="none" w:sz="0" w:space="0" w:color="auto"/>
        <w:left w:val="none" w:sz="0" w:space="0" w:color="auto"/>
        <w:bottom w:val="none" w:sz="0" w:space="0" w:color="auto"/>
        <w:right w:val="none" w:sz="0" w:space="0" w:color="auto"/>
      </w:divBdr>
      <w:divsChild>
        <w:div w:id="870654210">
          <w:marLeft w:val="533"/>
          <w:marRight w:val="0"/>
          <w:marTop w:val="154"/>
          <w:marBottom w:val="0"/>
          <w:divBdr>
            <w:top w:val="none" w:sz="0" w:space="0" w:color="auto"/>
            <w:left w:val="none" w:sz="0" w:space="0" w:color="auto"/>
            <w:bottom w:val="none" w:sz="0" w:space="0" w:color="auto"/>
            <w:right w:val="none" w:sz="0" w:space="0" w:color="auto"/>
          </w:divBdr>
        </w:div>
        <w:div w:id="2099208025">
          <w:marLeft w:val="533"/>
          <w:marRight w:val="0"/>
          <w:marTop w:val="154"/>
          <w:marBottom w:val="0"/>
          <w:divBdr>
            <w:top w:val="none" w:sz="0" w:space="0" w:color="auto"/>
            <w:left w:val="none" w:sz="0" w:space="0" w:color="auto"/>
            <w:bottom w:val="none" w:sz="0" w:space="0" w:color="auto"/>
            <w:right w:val="none" w:sz="0" w:space="0" w:color="auto"/>
          </w:divBdr>
        </w:div>
      </w:divsChild>
    </w:div>
    <w:div w:id="1369380480">
      <w:bodyDiv w:val="1"/>
      <w:marLeft w:val="0"/>
      <w:marRight w:val="0"/>
      <w:marTop w:val="0"/>
      <w:marBottom w:val="0"/>
      <w:divBdr>
        <w:top w:val="none" w:sz="0" w:space="0" w:color="auto"/>
        <w:left w:val="none" w:sz="0" w:space="0" w:color="auto"/>
        <w:bottom w:val="none" w:sz="0" w:space="0" w:color="auto"/>
        <w:right w:val="none" w:sz="0" w:space="0" w:color="auto"/>
      </w:divBdr>
      <w:divsChild>
        <w:div w:id="1651715384">
          <w:marLeft w:val="0"/>
          <w:marRight w:val="0"/>
          <w:marTop w:val="0"/>
          <w:marBottom w:val="0"/>
          <w:divBdr>
            <w:top w:val="none" w:sz="0" w:space="0" w:color="auto"/>
            <w:left w:val="none" w:sz="0" w:space="0" w:color="auto"/>
            <w:bottom w:val="none" w:sz="0" w:space="0" w:color="auto"/>
            <w:right w:val="none" w:sz="0" w:space="0" w:color="auto"/>
          </w:divBdr>
          <w:divsChild>
            <w:div w:id="891844395">
              <w:marLeft w:val="0"/>
              <w:marRight w:val="0"/>
              <w:marTop w:val="0"/>
              <w:marBottom w:val="0"/>
              <w:divBdr>
                <w:top w:val="none" w:sz="0" w:space="0" w:color="auto"/>
                <w:left w:val="none" w:sz="0" w:space="0" w:color="auto"/>
                <w:bottom w:val="none" w:sz="0" w:space="0" w:color="auto"/>
                <w:right w:val="none" w:sz="0" w:space="0" w:color="auto"/>
              </w:divBdr>
              <w:divsChild>
                <w:div w:id="1453599345">
                  <w:marLeft w:val="0"/>
                  <w:marRight w:val="0"/>
                  <w:marTop w:val="0"/>
                  <w:marBottom w:val="0"/>
                  <w:divBdr>
                    <w:top w:val="none" w:sz="0" w:space="0" w:color="auto"/>
                    <w:left w:val="none" w:sz="0" w:space="0" w:color="auto"/>
                    <w:bottom w:val="none" w:sz="0" w:space="0" w:color="auto"/>
                    <w:right w:val="none" w:sz="0" w:space="0" w:color="auto"/>
                  </w:divBdr>
                  <w:divsChild>
                    <w:div w:id="972096661">
                      <w:marLeft w:val="0"/>
                      <w:marRight w:val="0"/>
                      <w:marTop w:val="0"/>
                      <w:marBottom w:val="0"/>
                      <w:divBdr>
                        <w:top w:val="none" w:sz="0" w:space="0" w:color="auto"/>
                        <w:left w:val="none" w:sz="0" w:space="0" w:color="auto"/>
                        <w:bottom w:val="none" w:sz="0" w:space="0" w:color="auto"/>
                        <w:right w:val="none" w:sz="0" w:space="0" w:color="auto"/>
                      </w:divBdr>
                      <w:divsChild>
                        <w:div w:id="672269090">
                          <w:marLeft w:val="0"/>
                          <w:marRight w:val="0"/>
                          <w:marTop w:val="0"/>
                          <w:marBottom w:val="0"/>
                          <w:divBdr>
                            <w:top w:val="none" w:sz="0" w:space="0" w:color="auto"/>
                            <w:left w:val="none" w:sz="0" w:space="0" w:color="auto"/>
                            <w:bottom w:val="none" w:sz="0" w:space="0" w:color="auto"/>
                            <w:right w:val="none" w:sz="0" w:space="0" w:color="auto"/>
                          </w:divBdr>
                          <w:divsChild>
                            <w:div w:id="257837409">
                              <w:blockQuote w:val="1"/>
                              <w:marLeft w:val="0"/>
                              <w:marRight w:val="0"/>
                              <w:marTop w:val="0"/>
                              <w:marBottom w:val="0"/>
                              <w:divBdr>
                                <w:top w:val="none" w:sz="0" w:space="0" w:color="auto"/>
                                <w:left w:val="none" w:sz="0" w:space="0" w:color="auto"/>
                                <w:bottom w:val="none" w:sz="0" w:space="0" w:color="auto"/>
                                <w:right w:val="none" w:sz="0" w:space="0" w:color="auto"/>
                              </w:divBdr>
                            </w:div>
                            <w:div w:id="956639547">
                              <w:blockQuote w:val="1"/>
                              <w:marLeft w:val="0"/>
                              <w:marRight w:val="0"/>
                              <w:marTop w:val="0"/>
                              <w:marBottom w:val="0"/>
                              <w:divBdr>
                                <w:top w:val="none" w:sz="0" w:space="0" w:color="auto"/>
                                <w:left w:val="none" w:sz="0" w:space="0" w:color="auto"/>
                                <w:bottom w:val="none" w:sz="0" w:space="0" w:color="auto"/>
                                <w:right w:val="none" w:sz="0" w:space="0" w:color="auto"/>
                              </w:divBdr>
                            </w:div>
                            <w:div w:id="1020542613">
                              <w:blockQuote w:val="1"/>
                              <w:marLeft w:val="0"/>
                              <w:marRight w:val="0"/>
                              <w:marTop w:val="0"/>
                              <w:marBottom w:val="0"/>
                              <w:divBdr>
                                <w:top w:val="none" w:sz="0" w:space="0" w:color="auto"/>
                                <w:left w:val="none" w:sz="0" w:space="0" w:color="auto"/>
                                <w:bottom w:val="none" w:sz="0" w:space="0" w:color="auto"/>
                                <w:right w:val="none" w:sz="0" w:space="0" w:color="auto"/>
                              </w:divBdr>
                            </w:div>
                            <w:div w:id="17226794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627243">
      <w:bodyDiv w:val="1"/>
      <w:marLeft w:val="0"/>
      <w:marRight w:val="0"/>
      <w:marTop w:val="0"/>
      <w:marBottom w:val="0"/>
      <w:divBdr>
        <w:top w:val="none" w:sz="0" w:space="0" w:color="auto"/>
        <w:left w:val="none" w:sz="0" w:space="0" w:color="auto"/>
        <w:bottom w:val="none" w:sz="0" w:space="0" w:color="auto"/>
        <w:right w:val="none" w:sz="0" w:space="0" w:color="auto"/>
      </w:divBdr>
    </w:div>
    <w:div w:id="1976523259">
      <w:bodyDiv w:val="1"/>
      <w:marLeft w:val="0"/>
      <w:marRight w:val="0"/>
      <w:marTop w:val="0"/>
      <w:marBottom w:val="0"/>
      <w:divBdr>
        <w:top w:val="none" w:sz="0" w:space="0" w:color="auto"/>
        <w:left w:val="none" w:sz="0" w:space="0" w:color="auto"/>
        <w:bottom w:val="none" w:sz="0" w:space="0" w:color="auto"/>
        <w:right w:val="none" w:sz="0" w:space="0" w:color="auto"/>
      </w:divBdr>
    </w:div>
    <w:div w:id="2032416597">
      <w:bodyDiv w:val="1"/>
      <w:marLeft w:val="0"/>
      <w:marRight w:val="0"/>
      <w:marTop w:val="0"/>
      <w:marBottom w:val="0"/>
      <w:divBdr>
        <w:top w:val="none" w:sz="0" w:space="0" w:color="auto"/>
        <w:left w:val="none" w:sz="0" w:space="0" w:color="auto"/>
        <w:bottom w:val="none" w:sz="0" w:space="0" w:color="auto"/>
        <w:right w:val="none" w:sz="0" w:space="0" w:color="auto"/>
      </w:divBdr>
    </w:div>
    <w:div w:id="2032417407">
      <w:bodyDiv w:val="1"/>
      <w:marLeft w:val="0"/>
      <w:marRight w:val="0"/>
      <w:marTop w:val="0"/>
      <w:marBottom w:val="0"/>
      <w:divBdr>
        <w:top w:val="none" w:sz="0" w:space="0" w:color="auto"/>
        <w:left w:val="none" w:sz="0" w:space="0" w:color="auto"/>
        <w:bottom w:val="none" w:sz="0" w:space="0" w:color="auto"/>
        <w:right w:val="none" w:sz="0" w:space="0" w:color="auto"/>
      </w:divBdr>
      <w:divsChild>
        <w:div w:id="10492408">
          <w:marLeft w:val="706"/>
          <w:marRight w:val="0"/>
          <w:marTop w:val="0"/>
          <w:marBottom w:val="60"/>
          <w:divBdr>
            <w:top w:val="none" w:sz="0" w:space="0" w:color="auto"/>
            <w:left w:val="none" w:sz="0" w:space="0" w:color="auto"/>
            <w:bottom w:val="none" w:sz="0" w:space="0" w:color="auto"/>
            <w:right w:val="none" w:sz="0" w:space="0" w:color="auto"/>
          </w:divBdr>
        </w:div>
        <w:div w:id="719325137">
          <w:marLeft w:val="850"/>
          <w:marRight w:val="0"/>
          <w:marTop w:val="0"/>
          <w:marBottom w:val="60"/>
          <w:divBdr>
            <w:top w:val="none" w:sz="0" w:space="0" w:color="auto"/>
            <w:left w:val="none" w:sz="0" w:space="0" w:color="auto"/>
            <w:bottom w:val="none" w:sz="0" w:space="0" w:color="auto"/>
            <w:right w:val="none" w:sz="0" w:space="0" w:color="auto"/>
          </w:divBdr>
        </w:div>
        <w:div w:id="1009722293">
          <w:marLeft w:val="850"/>
          <w:marRight w:val="0"/>
          <w:marTop w:val="0"/>
          <w:marBottom w:val="60"/>
          <w:divBdr>
            <w:top w:val="none" w:sz="0" w:space="0" w:color="auto"/>
            <w:left w:val="none" w:sz="0" w:space="0" w:color="auto"/>
            <w:bottom w:val="none" w:sz="0" w:space="0" w:color="auto"/>
            <w:right w:val="none" w:sz="0" w:space="0" w:color="auto"/>
          </w:divBdr>
        </w:div>
        <w:div w:id="1190333974">
          <w:marLeft w:val="706"/>
          <w:marRight w:val="0"/>
          <w:marTop w:val="0"/>
          <w:marBottom w:val="60"/>
          <w:divBdr>
            <w:top w:val="none" w:sz="0" w:space="0" w:color="auto"/>
            <w:left w:val="none" w:sz="0" w:space="0" w:color="auto"/>
            <w:bottom w:val="none" w:sz="0" w:space="0" w:color="auto"/>
            <w:right w:val="none" w:sz="0" w:space="0" w:color="auto"/>
          </w:divBdr>
        </w:div>
        <w:div w:id="1800882454">
          <w:marLeft w:val="85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powerapps/maker/canvas-apps/getting-started"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eader" Target="header2.xml"/><Relationship Id="rId21" Type="http://schemas.openxmlformats.org/officeDocument/2006/relationships/hyperlink" Target="https://pwrappscdn.azureedge.net/mediahandler/blog/media/PowerApps/blog/c194e1ea-7fe5-4b8e-984e-8f5b390b80a4.png" TargetMode="External"/><Relationship Id="rId34" Type="http://schemas.openxmlformats.org/officeDocument/2006/relationships/hyperlink" Target="https://powerapps.microsoft.com/tutorials/save-publish-app/" TargetMode="External"/><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pwrappscdn.azureedge.net/mediahandler/blog/media/PowerApps/blog/fff78883-7cc0-444e-8afc-a968383539fb.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pwrappscdn.azureedge.net/mediahandler/blog/media/PowerApps/blog/4321faef-4dae-496a-b21e-e39c7cc7c661.png" TargetMode="External"/><Relationship Id="rId37" Type="http://schemas.openxmlformats.org/officeDocument/2006/relationships/image" Target="media/image13.png"/><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docs.microsoft.com/en-us/powerapps/maker/canvas-apps/customize-list-form" TargetMode="External"/><Relationship Id="rId23" Type="http://schemas.openxmlformats.org/officeDocument/2006/relationships/hyperlink" Target="https://pwrappscdn.azureedge.net/mediahandler/blog/media/PowerApps/blog/5365c54a-27b7-4104-8263-92322f920401.png" TargetMode="External"/><Relationship Id="rId28" Type="http://schemas.openxmlformats.org/officeDocument/2006/relationships/hyperlink" Target="https://web.powerapps.com/" TargetMode="External"/><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pwrappscdn.azureedge.net/mediahandler/blog/media/PowerApps/blog/636355bc-7d6f-4648-bded-f3dacb548b88.png" TargetMode="Externa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powerapps/maker/canvas-apps/app-from-sharepoint"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s://pwrappscdn.azureedge.net/mediahandler/blog/media/PowerApps/blog/f26f0386-891f-462e-b2f4-603669375969.png" TargetMode="External"/><Relationship Id="rId35" Type="http://schemas.openxmlformats.org/officeDocument/2006/relationships/hyperlink" Target="https://pwrappscdn.azureedge.net/mediahandler/blog/media/PowerApps/blog/92c3739f-a1ba-4e9d-a01b-5df650f912a1.png" TargetMode="External"/><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zurichinsurancenam.sharepoint.com/sites/SPaaSTeam" TargetMode="External"/><Relationship Id="rId25" Type="http://schemas.openxmlformats.org/officeDocument/2006/relationships/hyperlink" Target="https://pwrappscdn.azureedge.net/mediahandler/blog/media/PowerApps/blog/5464b330-bdc4-4974-a446-a810252890c3.png" TargetMode="External"/><Relationship Id="rId33" Type="http://schemas.openxmlformats.org/officeDocument/2006/relationships/image" Target="media/image11.png"/><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EC6B59B38FB41BE3F50B68B8FAA9B" ma:contentTypeVersion="7" ma:contentTypeDescription="Create a new document." ma:contentTypeScope="" ma:versionID="075b8458e1c4ee4c5df0892421fa7073">
  <xsd:schema xmlns:xsd="http://www.w3.org/2001/XMLSchema" xmlns:xs="http://www.w3.org/2001/XMLSchema" xmlns:p="http://schemas.microsoft.com/office/2006/metadata/properties" xmlns:ns2="92fd57f3-c64d-4a66-a74a-1ddd5c3912d9" xmlns:ns3="733608f8-463a-4a8b-8e8c-fcad1d1e7a41" targetNamespace="http://schemas.microsoft.com/office/2006/metadata/properties" ma:root="true" ma:fieldsID="7fdcc6b077e88532e779559e335fae14" ns2:_="" ns3:_="">
    <xsd:import namespace="92fd57f3-c64d-4a66-a74a-1ddd5c3912d9"/>
    <xsd:import namespace="733608f8-463a-4a8b-8e8c-fcad1d1e7a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d57f3-c64d-4a66-a74a-1ddd5c391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608f8-463a-4a8b-8e8c-fcad1d1e7a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C77C8D-4E06-43F1-81ED-42D27C1E6BF1}">
  <ds:schemaRefs>
    <ds:schemaRef ds:uri="http://schemas.microsoft.com/sharepoint/v3/contenttype/forms"/>
  </ds:schemaRefs>
</ds:datastoreItem>
</file>

<file path=customXml/itemProps2.xml><?xml version="1.0" encoding="utf-8"?>
<ds:datastoreItem xmlns:ds="http://schemas.openxmlformats.org/officeDocument/2006/customXml" ds:itemID="{3F52F63C-AA8B-4D5B-BD68-66B9D9513273}"/>
</file>

<file path=customXml/itemProps3.xml><?xml version="1.0" encoding="utf-8"?>
<ds:datastoreItem xmlns:ds="http://schemas.openxmlformats.org/officeDocument/2006/customXml" ds:itemID="{E62F3527-5D96-4C81-8609-2177CAD4C480}">
  <ds:schemaRefs>
    <ds:schemaRef ds:uri="http://schemas.openxmlformats.org/officeDocument/2006/bibliography"/>
  </ds:schemaRefs>
</ds:datastoreItem>
</file>

<file path=customXml/itemProps4.xml><?xml version="1.0" encoding="utf-8"?>
<ds:datastoreItem xmlns:ds="http://schemas.openxmlformats.org/officeDocument/2006/customXml" ds:itemID="{C2ADE529-0749-46CB-8993-7092A52B7DD0}">
  <ds:schemaRefs>
    <ds:schemaRef ds:uri="52435fbb-4b0c-4c8c-8621-49c165074a1b"/>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purl.org/dc/dcmitype/"/>
    <ds:schemaRef ds:uri="3420cff0-dbf8-4ed4-9185-86816d36568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ZNA Best Practices for Power Apps and FLow</vt:lpstr>
    </vt:vector>
  </TitlesOfParts>
  <Company/>
  <LinksUpToDate>false</LinksUpToDate>
  <CharactersWithSpaces>16956</CharactersWithSpaces>
  <SharedDoc>false</SharedDoc>
  <HLinks>
    <vt:vector size="90" baseType="variant">
      <vt:variant>
        <vt:i4>4849682</vt:i4>
      </vt:variant>
      <vt:variant>
        <vt:i4>72</vt:i4>
      </vt:variant>
      <vt:variant>
        <vt:i4>0</vt:i4>
      </vt:variant>
      <vt:variant>
        <vt:i4>5</vt:i4>
      </vt:variant>
      <vt:variant>
        <vt:lpwstr>https://powerapps.microsoft.com/tutorials/save-publish-app/</vt:lpwstr>
      </vt:variant>
      <vt:variant>
        <vt:lpwstr>publish-an-app</vt:lpwstr>
      </vt:variant>
      <vt:variant>
        <vt:i4>3080237</vt:i4>
      </vt:variant>
      <vt:variant>
        <vt:i4>69</vt:i4>
      </vt:variant>
      <vt:variant>
        <vt:i4>0</vt:i4>
      </vt:variant>
      <vt:variant>
        <vt:i4>5</vt:i4>
      </vt:variant>
      <vt:variant>
        <vt:lpwstr>https://web.powerapps.com/</vt:lpwstr>
      </vt:variant>
      <vt:variant>
        <vt:lpwstr/>
      </vt:variant>
      <vt:variant>
        <vt:i4>4194318</vt:i4>
      </vt:variant>
      <vt:variant>
        <vt:i4>66</vt:i4>
      </vt:variant>
      <vt:variant>
        <vt:i4>0</vt:i4>
      </vt:variant>
      <vt:variant>
        <vt:i4>5</vt:i4>
      </vt:variant>
      <vt:variant>
        <vt:lpwstr>https://zurichinsurancenam.sharepoint.com/sites/SPaaSTeam</vt:lpwstr>
      </vt:variant>
      <vt:variant>
        <vt:lpwstr/>
      </vt:variant>
      <vt:variant>
        <vt:i4>4259914</vt:i4>
      </vt:variant>
      <vt:variant>
        <vt:i4>63</vt:i4>
      </vt:variant>
      <vt:variant>
        <vt:i4>0</vt:i4>
      </vt:variant>
      <vt:variant>
        <vt:i4>5</vt:i4>
      </vt:variant>
      <vt:variant>
        <vt:lpwstr>https://docs.microsoft.com/en-us/powerapps/maker/canvas-apps/customize-list-form</vt:lpwstr>
      </vt:variant>
      <vt:variant>
        <vt:lpwstr/>
      </vt:variant>
      <vt:variant>
        <vt:i4>4194380</vt:i4>
      </vt:variant>
      <vt:variant>
        <vt:i4>60</vt:i4>
      </vt:variant>
      <vt:variant>
        <vt:i4>0</vt:i4>
      </vt:variant>
      <vt:variant>
        <vt:i4>5</vt:i4>
      </vt:variant>
      <vt:variant>
        <vt:lpwstr>https://docs.microsoft.com/en-us/powerapps/maker/canvas-apps/app-from-sharepoint</vt:lpwstr>
      </vt:variant>
      <vt:variant>
        <vt:lpwstr/>
      </vt:variant>
      <vt:variant>
        <vt:i4>1900617</vt:i4>
      </vt:variant>
      <vt:variant>
        <vt:i4>57</vt:i4>
      </vt:variant>
      <vt:variant>
        <vt:i4>0</vt:i4>
      </vt:variant>
      <vt:variant>
        <vt:i4>5</vt:i4>
      </vt:variant>
      <vt:variant>
        <vt:lpwstr>https://docs.microsoft.com/en-us/powerapps/maker/canvas-apps/getting-started</vt:lpwstr>
      </vt:variant>
      <vt:variant>
        <vt:lpwstr/>
      </vt:variant>
      <vt:variant>
        <vt:i4>2031667</vt:i4>
      </vt:variant>
      <vt:variant>
        <vt:i4>50</vt:i4>
      </vt:variant>
      <vt:variant>
        <vt:i4>0</vt:i4>
      </vt:variant>
      <vt:variant>
        <vt:i4>5</vt:i4>
      </vt:variant>
      <vt:variant>
        <vt:lpwstr/>
      </vt:variant>
      <vt:variant>
        <vt:lpwstr>_Toc45266932</vt:lpwstr>
      </vt:variant>
      <vt:variant>
        <vt:i4>1835059</vt:i4>
      </vt:variant>
      <vt:variant>
        <vt:i4>44</vt:i4>
      </vt:variant>
      <vt:variant>
        <vt:i4>0</vt:i4>
      </vt:variant>
      <vt:variant>
        <vt:i4>5</vt:i4>
      </vt:variant>
      <vt:variant>
        <vt:lpwstr/>
      </vt:variant>
      <vt:variant>
        <vt:lpwstr>_Toc45266931</vt:lpwstr>
      </vt:variant>
      <vt:variant>
        <vt:i4>1900595</vt:i4>
      </vt:variant>
      <vt:variant>
        <vt:i4>38</vt:i4>
      </vt:variant>
      <vt:variant>
        <vt:i4>0</vt:i4>
      </vt:variant>
      <vt:variant>
        <vt:i4>5</vt:i4>
      </vt:variant>
      <vt:variant>
        <vt:lpwstr/>
      </vt:variant>
      <vt:variant>
        <vt:lpwstr>_Toc45266930</vt:lpwstr>
      </vt:variant>
      <vt:variant>
        <vt:i4>1310770</vt:i4>
      </vt:variant>
      <vt:variant>
        <vt:i4>32</vt:i4>
      </vt:variant>
      <vt:variant>
        <vt:i4>0</vt:i4>
      </vt:variant>
      <vt:variant>
        <vt:i4>5</vt:i4>
      </vt:variant>
      <vt:variant>
        <vt:lpwstr/>
      </vt:variant>
      <vt:variant>
        <vt:lpwstr>_Toc45266929</vt:lpwstr>
      </vt:variant>
      <vt:variant>
        <vt:i4>1376306</vt:i4>
      </vt:variant>
      <vt:variant>
        <vt:i4>26</vt:i4>
      </vt:variant>
      <vt:variant>
        <vt:i4>0</vt:i4>
      </vt:variant>
      <vt:variant>
        <vt:i4>5</vt:i4>
      </vt:variant>
      <vt:variant>
        <vt:lpwstr/>
      </vt:variant>
      <vt:variant>
        <vt:lpwstr>_Toc45266928</vt:lpwstr>
      </vt:variant>
      <vt:variant>
        <vt:i4>1703986</vt:i4>
      </vt:variant>
      <vt:variant>
        <vt:i4>20</vt:i4>
      </vt:variant>
      <vt:variant>
        <vt:i4>0</vt:i4>
      </vt:variant>
      <vt:variant>
        <vt:i4>5</vt:i4>
      </vt:variant>
      <vt:variant>
        <vt:lpwstr/>
      </vt:variant>
      <vt:variant>
        <vt:lpwstr>_Toc45266927</vt:lpwstr>
      </vt:variant>
      <vt:variant>
        <vt:i4>1900601</vt:i4>
      </vt:variant>
      <vt:variant>
        <vt:i4>14</vt:i4>
      </vt:variant>
      <vt:variant>
        <vt:i4>0</vt:i4>
      </vt:variant>
      <vt:variant>
        <vt:i4>5</vt:i4>
      </vt:variant>
      <vt:variant>
        <vt:lpwstr/>
      </vt:variant>
      <vt:variant>
        <vt:lpwstr>_Toc45266891</vt:lpwstr>
      </vt:variant>
      <vt:variant>
        <vt:i4>1835065</vt:i4>
      </vt:variant>
      <vt:variant>
        <vt:i4>8</vt:i4>
      </vt:variant>
      <vt:variant>
        <vt:i4>0</vt:i4>
      </vt:variant>
      <vt:variant>
        <vt:i4>5</vt:i4>
      </vt:variant>
      <vt:variant>
        <vt:lpwstr/>
      </vt:variant>
      <vt:variant>
        <vt:lpwstr>_Toc45266890</vt:lpwstr>
      </vt:variant>
      <vt:variant>
        <vt:i4>1376312</vt:i4>
      </vt:variant>
      <vt:variant>
        <vt:i4>2</vt:i4>
      </vt:variant>
      <vt:variant>
        <vt:i4>0</vt:i4>
      </vt:variant>
      <vt:variant>
        <vt:i4>5</vt:i4>
      </vt:variant>
      <vt:variant>
        <vt:lpwstr/>
      </vt:variant>
      <vt:variant>
        <vt:lpwstr>_Toc45266889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ZNA Best Practices for Power Apps and FLow</dc:title>
  <dc:subject/>
  <dc:creator>Linda Frazier;swati.singh2@zurichna.com</dc:creator>
  <cp:keywords/>
  <dc:description/>
  <cp:lastModifiedBy>Cranor, Robyn G.</cp:lastModifiedBy>
  <cp:revision>2</cp:revision>
  <dcterms:created xsi:type="dcterms:W3CDTF">2021-01-28T16:00:00Z</dcterms:created>
  <dcterms:modified xsi:type="dcterms:W3CDTF">2021-01-28T16:00:00Z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0x010100373EC6B59B38FB41BE3F50B68B8FAA9B</vt:lpwstr>
  </property>
  <property fmtid="{D5CDD505-2E9C-101B-9397-08002B2CF9AE}" pid="3" name="MSIP_Label_9108d454-5c13-4905-93be-12ec8059c842_Enabled">
    <vt:lpwstr>true</vt:lpwstr>
  </property>
  <property fmtid="{D5CDD505-2E9C-101B-9397-08002B2CF9AE}" pid="4" name="MSIP_Label_9108d454-5c13-4905-93be-12ec8059c842_SetDate">
    <vt:lpwstr>2021-01-13T16:01:33Z</vt:lpwstr>
  </property>
  <property fmtid="{D5CDD505-2E9C-101B-9397-08002B2CF9AE}" pid="5" name="MSIP_Label_9108d454-5c13-4905-93be-12ec8059c842_Method">
    <vt:lpwstr>Privileged</vt:lpwstr>
  </property>
  <property fmtid="{D5CDD505-2E9C-101B-9397-08002B2CF9AE}" pid="6" name="MSIP_Label_9108d454-5c13-4905-93be-12ec8059c842_Name">
    <vt:lpwstr>9108d454-5c13-4905-93be-12ec8059c842</vt:lpwstr>
  </property>
  <property fmtid="{D5CDD505-2E9C-101B-9397-08002B2CF9AE}" pid="7" name="MSIP_Label_9108d454-5c13-4905-93be-12ec8059c842_SiteId">
    <vt:lpwstr>473672ba-cd07-4371-a2ae-788b4c61840e</vt:lpwstr>
  </property>
  <property fmtid="{D5CDD505-2E9C-101B-9397-08002B2CF9AE}" pid="8" name="MSIP_Label_9108d454-5c13-4905-93be-12ec8059c842_ActionId">
    <vt:lpwstr/>
  </property>
  <property fmtid="{D5CDD505-2E9C-101B-9397-08002B2CF9AE}" pid="9" name="MSIP_Label_9108d454-5c13-4905-93be-12ec8059c842_ContentBits">
    <vt:lpwstr>2</vt:lpwstr>
  </property>
</Properties>
</file>